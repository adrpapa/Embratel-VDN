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B9" w:rsidRDefault="00343CF6">
      <w:pPr>
        <w:pStyle w:val="Ttulo"/>
      </w:pPr>
      <w:sdt>
        <w:sdtPr>
          <w:alias w:val="Nome da Empresa"/>
          <w:id w:val="-88395276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C3295">
            <w:t>DS_CLOUD</w:t>
          </w:r>
        </w:sdtContent>
      </w:sdt>
      <w:r w:rsidR="00FC3295">
        <w:br/>
      </w:r>
      <w:r w:rsidR="00FC3295">
        <w:rPr>
          <w:sz w:val="28"/>
        </w:rPr>
        <w:t>CLL- Cloud server (Req 01)</w:t>
      </w:r>
    </w:p>
    <w:p w:rsidR="004F66B9" w:rsidRDefault="00FC3295">
      <w:pPr>
        <w:pStyle w:val="Subttulo"/>
        <w:rPr>
          <w:lang w:val="pt-BR"/>
        </w:rPr>
      </w:pPr>
      <w:r>
        <w:rPr>
          <w:lang w:val="pt-BR"/>
        </w:rPr>
        <w:t>Especificação funcional</w:t>
      </w: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bookmarkStart w:id="0" w:name="_Toc466462641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  <w:lang w:eastAsia="ja-JP"/>
        </w:rPr>
        <w:id w:val="630089466"/>
        <w:docPartObj>
          <w:docPartGallery w:val="Table of Contents"/>
          <w:docPartUnique/>
        </w:docPartObj>
      </w:sdtPr>
      <w:sdtEndPr/>
      <w:sdtContent>
        <w:p w:rsidR="004F66B9" w:rsidRDefault="00FC3295">
          <w:pPr>
            <w:pStyle w:val="CabealhodoSumrio"/>
          </w:pPr>
          <w:r>
            <w:rPr>
              <w:lang w:val="pt-BR"/>
            </w:rPr>
            <w:t>Sumário</w:t>
          </w:r>
          <w:bookmarkEnd w:id="0"/>
        </w:p>
        <w:p w:rsidR="00DE21A6" w:rsidRDefault="00FC3295">
          <w:pPr>
            <w:pStyle w:val="Sumrio1"/>
            <w:tabs>
              <w:tab w:val="right" w:leader="dot" w:pos="10456"/>
            </w:tabs>
            <w:rPr>
              <w:ins w:id="1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ins w:id="2" w:author="EDER JANI MARTINS" w:date="2016-11-09T13:48:00Z">
            <w:r w:rsidR="00DE21A6" w:rsidRPr="00D055B3">
              <w:rPr>
                <w:rStyle w:val="Hyperlink"/>
                <w:noProof/>
              </w:rPr>
              <w:fldChar w:fldCharType="begin"/>
            </w:r>
            <w:r w:rsidR="00DE21A6" w:rsidRPr="00D055B3">
              <w:rPr>
                <w:rStyle w:val="Hyperlink"/>
                <w:noProof/>
              </w:rPr>
              <w:instrText xml:space="preserve"> </w:instrText>
            </w:r>
            <w:r w:rsidR="00DE21A6">
              <w:rPr>
                <w:noProof/>
              </w:rPr>
              <w:instrText>HYPERLINK \l "_Toc466462641"</w:instrText>
            </w:r>
            <w:r w:rsidR="00DE21A6" w:rsidRPr="00D055B3">
              <w:rPr>
                <w:rStyle w:val="Hyperlink"/>
                <w:noProof/>
              </w:rPr>
              <w:instrText xml:space="preserve"> </w:instrText>
            </w:r>
            <w:r w:rsidR="00DE21A6" w:rsidRPr="00D055B3">
              <w:rPr>
                <w:rStyle w:val="Hyperlink"/>
                <w:noProof/>
              </w:rPr>
              <w:fldChar w:fldCharType="separate"/>
            </w:r>
            <w:r w:rsidR="00DE21A6" w:rsidRPr="00D055B3">
              <w:rPr>
                <w:rStyle w:val="Hyperlink"/>
                <w:noProof/>
                <w:lang w:val="pt-BR"/>
              </w:rPr>
              <w:t>Sumário</w:t>
            </w:r>
            <w:r w:rsidR="00DE21A6">
              <w:rPr>
                <w:noProof/>
                <w:webHidden/>
              </w:rPr>
              <w:tab/>
            </w:r>
            <w:r w:rsidR="00DE21A6">
              <w:rPr>
                <w:noProof/>
                <w:webHidden/>
              </w:rPr>
              <w:fldChar w:fldCharType="begin"/>
            </w:r>
            <w:r w:rsidR="00DE21A6">
              <w:rPr>
                <w:noProof/>
                <w:webHidden/>
              </w:rPr>
              <w:instrText xml:space="preserve"> PAGEREF _Toc466462641 \h </w:instrText>
            </w:r>
          </w:ins>
          <w:r w:rsidR="00DE21A6">
            <w:rPr>
              <w:noProof/>
              <w:webHidden/>
            </w:rPr>
          </w:r>
          <w:r w:rsidR="00DE21A6">
            <w:rPr>
              <w:noProof/>
              <w:webHidden/>
            </w:rPr>
            <w:fldChar w:fldCharType="separate"/>
          </w:r>
          <w:ins w:id="3" w:author="EDER JANI MARTINS" w:date="2016-11-09T13:48:00Z">
            <w:r w:rsidR="00DE21A6">
              <w:rPr>
                <w:noProof/>
                <w:webHidden/>
              </w:rPr>
              <w:t>1</w:t>
            </w:r>
            <w:r w:rsidR="00DE21A6">
              <w:rPr>
                <w:noProof/>
                <w:webHidden/>
              </w:rPr>
              <w:fldChar w:fldCharType="end"/>
            </w:r>
            <w:r w:rsidR="00DE21A6"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right" w:leader="dot" w:pos="10456"/>
            </w:tabs>
            <w:rPr>
              <w:ins w:id="4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5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"_Toc466462642"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" w:author="EDER JANI MARTINS" w:date="2016-11-09T13:48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left" w:pos="360"/>
              <w:tab w:val="right" w:leader="dot" w:pos="10456"/>
            </w:tabs>
            <w:rPr>
              <w:ins w:id="7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8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"_Toc466462643"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EDER JANI MARTINS" w:date="2016-11-09T13:4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2"/>
            <w:tabs>
              <w:tab w:val="left" w:pos="880"/>
              <w:tab w:val="right" w:leader="dot" w:pos="10456"/>
            </w:tabs>
            <w:rPr>
              <w:ins w:id="10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11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"_Toc466462644"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rFonts w:ascii="Calibri" w:eastAsia="Times New Roman" w:hAnsi="Calibri"/>
                <w:noProof/>
                <w:lang w:val="pt-BR"/>
              </w:rPr>
              <w:t>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Criar Blacklist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" w:author="EDER JANI MARTINS" w:date="2016-11-09T13:4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13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14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"_Toc466462646"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rFonts w:ascii="Calibri" w:eastAsia="Times New Roman" w:hAnsi="Calibri"/>
                <w:noProof/>
              </w:rPr>
              <w:t>1.1.1.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EDER JANI MARTINS" w:date="2016-11-09T13:4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16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17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"_Toc466462648"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Vendas ou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" w:author="EDER JANI MARTINS" w:date="2016-11-09T13:48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19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20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"_Toc466462649"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Base 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EDER JANI MARTINS" w:date="2016-11-09T13:4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22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23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"_Toc466462650"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Módulo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" w:author="EDER JANI MARTINS" w:date="2016-11-09T13:4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left" w:pos="360"/>
              <w:tab w:val="right" w:leader="dot" w:pos="10456"/>
            </w:tabs>
            <w:rPr>
              <w:ins w:id="25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26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"_Toc466462651"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Cloud server- gestão utilização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EDER JANI MARTINS" w:date="2016-11-09T13:4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28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29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"_Toc466462652"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rFonts w:ascii="Calibri" w:eastAsia="Times New Roman" w:hAnsi="Calibri"/>
                <w:noProof/>
              </w:rPr>
              <w:t>2.1.1.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" w:author="EDER JANI MARTINS" w:date="2016-11-09T13:4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31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32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"_Toc466462653"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EDER JANI MARTINS" w:date="2016-11-09T13:4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3"/>
            <w:tabs>
              <w:tab w:val="left" w:pos="1100"/>
              <w:tab w:val="right" w:leader="dot" w:pos="10456"/>
            </w:tabs>
            <w:rPr>
              <w:ins w:id="34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35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"_Toc466462656"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" w:author="EDER JANI MARTINS" w:date="2016-11-09T13:4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2"/>
            <w:tabs>
              <w:tab w:val="left" w:pos="880"/>
              <w:tab w:val="right" w:leader="dot" w:pos="10456"/>
            </w:tabs>
            <w:rPr>
              <w:ins w:id="37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38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"_Toc466462657"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2.2.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Sistemas impactados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EDER JANI MARTINS" w:date="2016-11-09T13:4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left" w:pos="360"/>
              <w:tab w:val="right" w:leader="dot" w:pos="10456"/>
            </w:tabs>
            <w:rPr>
              <w:ins w:id="40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41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"_Toc466462658"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Escopo técnico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" w:author="EDER JANI MARTINS" w:date="2016-11-09T13:4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left" w:pos="360"/>
              <w:tab w:val="right" w:leader="dot" w:pos="10456"/>
            </w:tabs>
            <w:rPr>
              <w:ins w:id="43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44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"_Toc466462659"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EDER JANI MARTINS" w:date="2016-11-09T13:4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DE21A6" w:rsidRDefault="00DE21A6">
          <w:pPr>
            <w:pStyle w:val="Sumrio1"/>
            <w:tabs>
              <w:tab w:val="left" w:pos="360"/>
              <w:tab w:val="right" w:leader="dot" w:pos="10456"/>
            </w:tabs>
            <w:rPr>
              <w:ins w:id="46" w:author="EDER JANI MARTINS" w:date="2016-11-09T13:48:00Z"/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ins w:id="47" w:author="EDER JANI MARTINS" w:date="2016-11-09T13:48:00Z">
            <w:r w:rsidRPr="00D055B3">
              <w:rPr>
                <w:rStyle w:val="Hyperlink"/>
                <w:noProof/>
              </w:rPr>
              <w:fldChar w:fldCharType="begin"/>
            </w:r>
            <w:r w:rsidRPr="00D055B3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"_Toc466462660"</w:instrText>
            </w:r>
            <w:r w:rsidRPr="00D055B3">
              <w:rPr>
                <w:rStyle w:val="Hyperlink"/>
                <w:noProof/>
              </w:rPr>
              <w:instrText xml:space="preserve"> </w:instrText>
            </w:r>
            <w:r w:rsidRPr="00D055B3">
              <w:rPr>
                <w:rStyle w:val="Hyperlink"/>
                <w:noProof/>
              </w:rPr>
              <w:fldChar w:fldCharType="separate"/>
            </w:r>
            <w:r w:rsidRPr="00D055B3">
              <w:rPr>
                <w:rStyle w:val="Hyperlink"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D055B3">
              <w:rPr>
                <w:rStyle w:val="Hyperlink"/>
                <w:noProof/>
                <w:lang w:val="pt-BR"/>
              </w:rPr>
              <w:t>Links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_Toc466462660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" w:author="EDER JANI MARTINS" w:date="2016-11-09T13:4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D055B3">
              <w:rPr>
                <w:rStyle w:val="Hyperlink"/>
                <w:noProof/>
              </w:rPr>
              <w:fldChar w:fldCharType="end"/>
            </w:r>
          </w:ins>
        </w:p>
        <w:p w:rsidR="004F66B9" w:rsidDel="004F1EBD" w:rsidRDefault="00FC3295">
          <w:pPr>
            <w:pStyle w:val="Sumrio1"/>
            <w:tabs>
              <w:tab w:val="right" w:leader="dot" w:pos="10457"/>
            </w:tabs>
            <w:rPr>
              <w:del w:id="49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50" w:author="EDER JANI MARTINS" w:date="2016-11-09T13:17:00Z">
            <w:r w:rsidDel="004F1EBD">
              <w:rPr>
                <w:rStyle w:val="IndexLink"/>
                <w:noProof/>
                <w:webHidden/>
                <w:lang w:val="pt-BR"/>
              </w:rPr>
              <w:delText>Visão geral</w:delText>
            </w:r>
            <w:r w:rsidDel="004F1EBD">
              <w:rPr>
                <w:rStyle w:val="IndexLink"/>
                <w:noProof/>
              </w:rPr>
              <w:tab/>
              <w:delText>2</w:delText>
            </w:r>
          </w:del>
        </w:p>
        <w:p w:rsidR="004F66B9" w:rsidDel="004F1EBD" w:rsidRDefault="00FC3295">
          <w:pPr>
            <w:pStyle w:val="Sumrio1"/>
            <w:tabs>
              <w:tab w:val="left" w:pos="360"/>
              <w:tab w:val="right" w:leader="dot" w:pos="10457"/>
            </w:tabs>
            <w:rPr>
              <w:del w:id="51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52" w:author="EDER JANI MARTINS" w:date="2016-11-09T13:17:00Z">
            <w:r w:rsidDel="004F1EBD">
              <w:rPr>
                <w:rStyle w:val="IndexLink"/>
                <w:noProof/>
                <w:webHidden/>
                <w:lang w:val="pt-BR"/>
              </w:rPr>
              <w:delText>1.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  <w:lang w:val="pt-BR"/>
              </w:rPr>
              <w:delText>Necessidades</w:delText>
            </w:r>
            <w:r w:rsidDel="004F1EBD">
              <w:rPr>
                <w:rStyle w:val="IndexLink"/>
                <w:noProof/>
              </w:rPr>
              <w:tab/>
              <w:delText>3</w:delText>
            </w:r>
          </w:del>
        </w:p>
        <w:p w:rsidR="004F66B9" w:rsidDel="004F1EBD" w:rsidRDefault="00FC3295">
          <w:pPr>
            <w:pStyle w:val="Sumrio2"/>
            <w:tabs>
              <w:tab w:val="left" w:pos="880"/>
              <w:tab w:val="right" w:leader="dot" w:pos="10457"/>
            </w:tabs>
            <w:rPr>
              <w:del w:id="53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54" w:author="EDER JANI MARTINS" w:date="2016-11-09T13:17:00Z">
            <w:r w:rsidDel="004F1EBD">
              <w:rPr>
                <w:rStyle w:val="IndexLink"/>
                <w:rFonts w:ascii="Calibri" w:eastAsia="Times New Roman" w:hAnsi="Calibri"/>
                <w:noProof/>
                <w:webHidden/>
                <w:lang w:val="pt-BR"/>
              </w:rPr>
              <w:delText>1.1.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  <w:lang w:val="pt-BR"/>
              </w:rPr>
              <w:delText>Criar Blacklist Cloud</w:delText>
            </w:r>
            <w:r w:rsidDel="004F1EBD">
              <w:rPr>
                <w:rStyle w:val="IndexLink"/>
                <w:noProof/>
              </w:rPr>
              <w:tab/>
              <w:delText>3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55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56" w:author="EDER JANI MARTINS" w:date="2016-11-09T13:17:00Z">
            <w:r w:rsidDel="004F1EBD">
              <w:rPr>
                <w:rStyle w:val="IndexLink"/>
                <w:rFonts w:ascii="Calibri" w:eastAsia="Times New Roman" w:hAnsi="Calibri"/>
                <w:noProof/>
                <w:webHidden/>
              </w:rPr>
              <w:delText>1.1.1.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PREMISSAS</w:delText>
            </w:r>
            <w:r w:rsidDel="004F1EBD">
              <w:rPr>
                <w:rStyle w:val="IndexLink"/>
                <w:noProof/>
              </w:rPr>
              <w:tab/>
              <w:delText>3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57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58" w:author="EDER JANI MARTINS" w:date="2016-11-09T13:17:00Z">
            <w:r w:rsidDel="004F1EBD">
              <w:rPr>
                <w:rStyle w:val="IndexLink"/>
                <w:noProof/>
                <w:webHidden/>
              </w:rPr>
              <w:delText>1.1.2.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Vendas ou alterações</w:delText>
            </w:r>
            <w:r w:rsidDel="004F1EBD">
              <w:rPr>
                <w:rStyle w:val="IndexLink"/>
                <w:noProof/>
              </w:rPr>
              <w:tab/>
              <w:delText>3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59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60" w:author="EDER JANI MARTINS" w:date="2016-11-09T13:17:00Z">
            <w:r w:rsidDel="004F1EBD">
              <w:rPr>
                <w:rStyle w:val="IndexLink"/>
                <w:noProof/>
                <w:webHidden/>
              </w:rPr>
              <w:delText>1.1.3.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Base ativa</w:delText>
            </w:r>
            <w:r w:rsidDel="004F1EBD">
              <w:rPr>
                <w:rStyle w:val="IndexLink"/>
                <w:noProof/>
              </w:rPr>
              <w:tab/>
              <w:delText>5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61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62" w:author="EDER JANI MARTINS" w:date="2016-11-09T13:17:00Z">
            <w:r w:rsidDel="004F1EBD">
              <w:rPr>
                <w:rStyle w:val="IndexLink"/>
                <w:noProof/>
                <w:webHidden/>
              </w:rPr>
              <w:delText>1.1.4.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Módulo de gestão</w:delText>
            </w:r>
            <w:r w:rsidDel="004F1EBD">
              <w:rPr>
                <w:rStyle w:val="IndexLink"/>
                <w:noProof/>
              </w:rPr>
              <w:tab/>
              <w:delText>7</w:delText>
            </w:r>
          </w:del>
        </w:p>
        <w:p w:rsidR="004F66B9" w:rsidDel="004F1EBD" w:rsidRDefault="00FC3295">
          <w:pPr>
            <w:pStyle w:val="Sumrio2"/>
            <w:tabs>
              <w:tab w:val="left" w:pos="880"/>
              <w:tab w:val="right" w:leader="dot" w:pos="10457"/>
            </w:tabs>
            <w:rPr>
              <w:del w:id="63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64" w:author="EDER JANI MARTINS" w:date="2016-11-09T13:17:00Z">
            <w:r w:rsidDel="004F1EBD">
              <w:rPr>
                <w:rStyle w:val="IndexLink"/>
                <w:noProof/>
                <w:webHidden/>
                <w:lang w:val="pt-BR"/>
              </w:rPr>
              <w:delText>1.2.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  <w:lang w:val="pt-BR"/>
              </w:rPr>
              <w:delText>Cloud server- gestão utilização recursos</w:delText>
            </w:r>
            <w:r w:rsidDel="004F1EBD">
              <w:rPr>
                <w:rStyle w:val="IndexLink"/>
                <w:noProof/>
              </w:rPr>
              <w:tab/>
              <w:delText>8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65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66" w:author="EDER JANI MARTINS" w:date="2016-11-09T13:17:00Z">
            <w:r w:rsidDel="004F1EBD">
              <w:rPr>
                <w:rStyle w:val="IndexLink"/>
                <w:rFonts w:ascii="Calibri" w:eastAsia="Times New Roman" w:hAnsi="Calibri"/>
                <w:noProof/>
                <w:webHidden/>
              </w:rPr>
              <w:delText>1.2.1.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PREMISSAS</w:delText>
            </w:r>
            <w:r w:rsidDel="004F1EBD">
              <w:rPr>
                <w:rStyle w:val="IndexLink"/>
                <w:noProof/>
              </w:rPr>
              <w:tab/>
              <w:delText>8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67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68" w:author="EDER JANI MARTINS" w:date="2016-11-09T13:17:00Z">
            <w:r w:rsidDel="004F1EBD">
              <w:rPr>
                <w:rStyle w:val="IndexLink"/>
                <w:noProof/>
                <w:webHidden/>
              </w:rPr>
              <w:delText>1.2.2.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Contextualização</w:delText>
            </w:r>
            <w:r w:rsidDel="004F1EBD">
              <w:rPr>
                <w:rStyle w:val="IndexLink"/>
                <w:noProof/>
              </w:rPr>
              <w:tab/>
              <w:delText>8</w:delText>
            </w:r>
          </w:del>
        </w:p>
        <w:p w:rsidR="004F66B9" w:rsidDel="004F1EBD" w:rsidRDefault="00FC3295">
          <w:pPr>
            <w:pStyle w:val="Sumrio3"/>
            <w:tabs>
              <w:tab w:val="left" w:pos="1100"/>
              <w:tab w:val="right" w:leader="dot" w:pos="10457"/>
            </w:tabs>
            <w:rPr>
              <w:del w:id="69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70" w:author="EDER JANI MARTINS" w:date="2016-11-09T13:17:00Z">
            <w:r w:rsidDel="004F1EBD">
              <w:rPr>
                <w:rStyle w:val="IndexLink"/>
                <w:noProof/>
                <w:webHidden/>
              </w:rPr>
              <w:delText>1.2.3.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</w:rPr>
              <w:delText>Processo</w:delText>
            </w:r>
            <w:r w:rsidDel="004F1EBD">
              <w:rPr>
                <w:rStyle w:val="IndexLink"/>
                <w:noProof/>
              </w:rPr>
              <w:tab/>
              <w:delText>8</w:delText>
            </w:r>
          </w:del>
        </w:p>
        <w:p w:rsidR="004F66B9" w:rsidDel="004F1EBD" w:rsidRDefault="00FC3295">
          <w:pPr>
            <w:pStyle w:val="Sumrio2"/>
            <w:tabs>
              <w:tab w:val="left" w:pos="880"/>
              <w:tab w:val="right" w:leader="dot" w:pos="10457"/>
            </w:tabs>
            <w:rPr>
              <w:del w:id="71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72" w:author="EDER JANI MARTINS" w:date="2016-11-09T13:17:00Z">
            <w:r w:rsidDel="004F1EBD">
              <w:rPr>
                <w:rStyle w:val="IndexLink"/>
                <w:noProof/>
                <w:webHidden/>
                <w:lang w:val="pt-BR"/>
              </w:rPr>
              <w:delText>1.3.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  <w:lang w:val="pt-BR"/>
              </w:rPr>
              <w:delText>Sistemas impactados</w:delText>
            </w:r>
            <w:r w:rsidDel="004F1EBD">
              <w:rPr>
                <w:rStyle w:val="IndexLink"/>
                <w:noProof/>
              </w:rPr>
              <w:tab/>
              <w:delText>10</w:delText>
            </w:r>
          </w:del>
        </w:p>
        <w:p w:rsidR="004F66B9" w:rsidDel="004F1EBD" w:rsidRDefault="00FC3295">
          <w:pPr>
            <w:pStyle w:val="Sumrio1"/>
            <w:tabs>
              <w:tab w:val="left" w:pos="360"/>
              <w:tab w:val="right" w:leader="dot" w:pos="10457"/>
            </w:tabs>
            <w:rPr>
              <w:del w:id="73" w:author="EDER JANI MARTINS" w:date="2016-11-09T13:17:00Z"/>
              <w:rFonts w:eastAsiaTheme="minorEastAsia"/>
              <w:noProof/>
              <w:color w:val="00000A"/>
              <w:sz w:val="22"/>
              <w:szCs w:val="22"/>
              <w:lang w:eastAsia="en-US"/>
            </w:rPr>
          </w:pPr>
          <w:del w:id="74" w:author="EDER JANI MARTINS" w:date="2016-11-09T13:17:00Z">
            <w:r w:rsidDel="004F1EBD">
              <w:rPr>
                <w:rStyle w:val="IndexLink"/>
                <w:noProof/>
                <w:webHidden/>
                <w:lang w:val="pt-BR"/>
              </w:rPr>
              <w:delText>2.</w:delText>
            </w:r>
            <w:r w:rsidDel="004F1EBD">
              <w:rPr>
                <w:rStyle w:val="IndexLink"/>
                <w:rFonts w:eastAsiaTheme="minorEastAsia"/>
                <w:noProof/>
                <w:color w:val="00000A"/>
                <w:sz w:val="22"/>
                <w:szCs w:val="22"/>
                <w:lang w:eastAsia="en-US"/>
              </w:rPr>
              <w:tab/>
            </w:r>
            <w:r w:rsidDel="004F1EBD">
              <w:rPr>
                <w:rStyle w:val="IndexLink"/>
                <w:noProof/>
                <w:lang w:val="pt-BR"/>
              </w:rPr>
              <w:delText>Fora do escopo</w:delText>
            </w:r>
            <w:r w:rsidDel="004F1EBD">
              <w:rPr>
                <w:rStyle w:val="IndexLink"/>
                <w:noProof/>
              </w:rPr>
              <w:tab/>
              <w:delText>10</w:delText>
            </w:r>
          </w:del>
        </w:p>
        <w:p w:rsidR="004F66B9" w:rsidRDefault="00FC3295">
          <w:r>
            <w:fldChar w:fldCharType="end"/>
          </w:r>
        </w:p>
      </w:sdtContent>
    </w:sdt>
    <w:p w:rsidR="004F66B9" w:rsidRDefault="004F66B9">
      <w:pPr>
        <w:rPr>
          <w:lang w:val="pt-BR"/>
        </w:rPr>
      </w:pPr>
    </w:p>
    <w:p w:rsidR="004F66B9" w:rsidRDefault="00FC3295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4F66B9" w:rsidRDefault="00FC3295">
      <w:pPr>
        <w:pStyle w:val="ttulo10"/>
        <w:rPr>
          <w:lang w:val="pt-BR"/>
        </w:rPr>
      </w:pPr>
      <w:bookmarkStart w:id="75" w:name="_Toc466462642"/>
      <w:r>
        <w:rPr>
          <w:lang w:val="pt-BR"/>
        </w:rPr>
        <w:lastRenderedPageBreak/>
        <w:t>Visão geral</w:t>
      </w:r>
      <w:bookmarkEnd w:id="75"/>
    </w:p>
    <w:p w:rsidR="004F66B9" w:rsidRDefault="00FC3295">
      <w:pPr>
        <w:jc w:val="both"/>
        <w:rPr>
          <w:color w:val="00000A"/>
          <w:lang w:val="pt-BR"/>
        </w:rPr>
      </w:pPr>
      <w:r>
        <w:rPr>
          <w:color w:val="00000A"/>
          <w:lang w:val="pt-BR"/>
        </w:rPr>
        <w:t>Pacotes de ajustes para melhorar a validação de clientes monitorar a base ativa do serviço Cloud server. Requisito para desenvolvimento de validação cadastral que melhorará a qualidade da validação da base de clientes e desenvolvimento de trava que impedirá o aumento de recursos técnicos contratados baseando-se na situação do primeiro pagamento.</w:t>
      </w:r>
    </w:p>
    <w:p w:rsidR="004F66B9" w:rsidRDefault="00FC3295">
      <w:pPr>
        <w:rPr>
          <w:b/>
          <w:bCs/>
          <w:caps/>
          <w:color w:val="1F4E79" w:themeColor="accent1" w:themeShade="80"/>
          <w:sz w:val="28"/>
          <w:lang w:val="pt-BR"/>
        </w:rPr>
      </w:pPr>
      <w:r w:rsidRPr="00FC3295">
        <w:rPr>
          <w:lang w:val="pt-BR"/>
          <w:rPrChange w:id="76" w:author="CATIA MICHELE HOFFMANN OSTER FARABOTE" w:date="2016-11-07T10:12:00Z">
            <w:rPr/>
          </w:rPrChange>
        </w:rPr>
        <w:br w:type="page"/>
      </w:r>
    </w:p>
    <w:p w:rsidR="004F66B9" w:rsidRDefault="00FC3295">
      <w:pPr>
        <w:pStyle w:val="Ttulo1"/>
        <w:numPr>
          <w:ilvl w:val="0"/>
          <w:numId w:val="2"/>
        </w:numPr>
        <w:rPr>
          <w:lang w:val="pt-BR"/>
        </w:rPr>
      </w:pPr>
      <w:bookmarkStart w:id="77" w:name="_Toc466462643"/>
      <w:r>
        <w:rPr>
          <w:lang w:val="pt-BR"/>
        </w:rPr>
        <w:lastRenderedPageBreak/>
        <w:t>Necessidades</w:t>
      </w:r>
      <w:bookmarkEnd w:id="77"/>
    </w:p>
    <w:p w:rsidR="004F66B9" w:rsidRDefault="004F66B9">
      <w:pPr>
        <w:pStyle w:val="Semespaamento"/>
        <w:rPr>
          <w:lang w:val="pt-BR"/>
        </w:rPr>
      </w:pPr>
    </w:p>
    <w:p w:rsidR="004F66B9" w:rsidRDefault="00FC3295">
      <w:pPr>
        <w:pStyle w:val="Ttulo2"/>
        <w:numPr>
          <w:ilvl w:val="1"/>
          <w:numId w:val="2"/>
        </w:numPr>
        <w:rPr>
          <w:rFonts w:ascii="Calibri" w:eastAsia="Times New Roman" w:hAnsi="Calibri"/>
          <w:sz w:val="28"/>
          <w:szCs w:val="22"/>
          <w:lang w:val="pt-BR"/>
        </w:rPr>
      </w:pPr>
      <w:bookmarkStart w:id="78" w:name="_Toc466462644"/>
      <w:r>
        <w:rPr>
          <w:lang w:val="pt-BR"/>
        </w:rPr>
        <w:t xml:space="preserve">Criar </w:t>
      </w:r>
      <w:proofErr w:type="spellStart"/>
      <w:r>
        <w:rPr>
          <w:lang w:val="pt-BR"/>
        </w:rPr>
        <w:t>Blacklist</w:t>
      </w:r>
      <w:proofErr w:type="spellEnd"/>
      <w:r>
        <w:rPr>
          <w:lang w:val="pt-BR"/>
        </w:rPr>
        <w:t xml:space="preserve"> Cloud</w:t>
      </w:r>
      <w:bookmarkEnd w:id="78"/>
    </w:p>
    <w:p w:rsidR="004F66B9" w:rsidDel="004312E5" w:rsidRDefault="004F66B9">
      <w:pPr>
        <w:pStyle w:val="Listacommarcadores"/>
        <w:ind w:left="720"/>
        <w:rPr>
          <w:del w:id="79" w:author="CATIA MICHELE HOFFMANN OSTER FARABOTE" w:date="2016-11-09T11:22:00Z"/>
          <w:b/>
          <w:sz w:val="22"/>
          <w:lang w:val="pt-BR"/>
        </w:rPr>
      </w:pPr>
      <w:bookmarkStart w:id="80" w:name="_Toc466460764"/>
      <w:bookmarkStart w:id="81" w:name="_Toc466462645"/>
      <w:bookmarkEnd w:id="80"/>
      <w:bookmarkEnd w:id="81"/>
    </w:p>
    <w:p w:rsidR="004F66B9" w:rsidRDefault="00FC3295">
      <w:pPr>
        <w:pStyle w:val="Ttulo3"/>
        <w:numPr>
          <w:ilvl w:val="2"/>
          <w:numId w:val="2"/>
        </w:numPr>
        <w:rPr>
          <w:rFonts w:ascii="Calibri" w:eastAsia="Times New Roman" w:hAnsi="Calibri"/>
          <w:sz w:val="24"/>
        </w:rPr>
      </w:pPr>
      <w:bookmarkStart w:id="82" w:name="_Toc466462646"/>
      <w:r>
        <w:t>PREMISSAS</w:t>
      </w:r>
      <w:bookmarkEnd w:id="82"/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Desenvolver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blacklist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integrada que irá receber um grupo de dados cadastrais.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="Arial" w:hAnsi="Arial" w:cstheme="minorBidi"/>
          <w:color w:val="00000A"/>
          <w:sz w:val="20"/>
          <w:szCs w:val="20"/>
        </w:rPr>
        <w:t xml:space="preserve">Esta </w:t>
      </w:r>
      <w:proofErr w:type="spellStart"/>
      <w:r>
        <w:rPr>
          <w:rFonts w:ascii="Arial" w:hAnsi="Arial" w:cstheme="minorBidi"/>
          <w:color w:val="00000A"/>
          <w:sz w:val="20"/>
          <w:szCs w:val="20"/>
        </w:rPr>
        <w:t>blacklist</w:t>
      </w:r>
      <w:proofErr w:type="spellEnd"/>
      <w:r>
        <w:rPr>
          <w:rFonts w:ascii="Arial" w:hAnsi="Arial" w:cstheme="minorBidi"/>
          <w:color w:val="00000A"/>
          <w:sz w:val="20"/>
          <w:szCs w:val="20"/>
        </w:rPr>
        <w:t xml:space="preserve"> deve ter um painel administrativo que será acessível pelo painel do BackOffice, em modulo especial, que será acessível para usuários de um determinado perfil do PBA.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="Arial" w:hAnsi="Arial" w:cstheme="minorBidi"/>
          <w:color w:val="00000A"/>
          <w:sz w:val="20"/>
          <w:szCs w:val="20"/>
        </w:rPr>
        <w:t xml:space="preserve">O painel deve exportar relatórios com dados inclusos na </w:t>
      </w:r>
      <w:proofErr w:type="spellStart"/>
      <w:r>
        <w:rPr>
          <w:rFonts w:ascii="Arial" w:hAnsi="Arial" w:cstheme="minorBidi"/>
          <w:color w:val="00000A"/>
          <w:sz w:val="20"/>
          <w:szCs w:val="20"/>
        </w:rPr>
        <w:t>blacklist</w:t>
      </w:r>
      <w:proofErr w:type="spellEnd"/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A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blacklist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receberá a lista de documentos com fraude confirmada, de forma automática, do sistema SGIA diariamente</w:t>
      </w:r>
      <w:r>
        <w:rPr>
          <w:rFonts w:asciiTheme="minorHAnsi" w:hAnsiTheme="minorHAnsi" w:cstheme="minorBidi"/>
          <w:color w:val="00000A"/>
          <w:sz w:val="20"/>
          <w:szCs w:val="20"/>
        </w:rPr>
        <w:br/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A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blacklist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receberá os seguintes dados de forma manual: IP, Telefone, domínio, documento.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>Os dados inclusos podem ser removidos da lista via painel administrativo (exceção aos dados do SGIA)</w:t>
      </w:r>
    </w:p>
    <w:p w:rsidR="004F66B9" w:rsidRDefault="00FC3295">
      <w:pPr>
        <w:pStyle w:val="Default"/>
        <w:numPr>
          <w:ilvl w:val="0"/>
          <w:numId w:val="6"/>
        </w:numPr>
        <w:jc w:val="both"/>
      </w:pPr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Entendimento: haverá uma tela de consulta onde o usuário poderá escolher entre pesquisar pelo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ip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 / telefone / domínio / documento com * para expandir. O resultado da pesquisa será uma lista com um botão ao lado de cada resultado, permitindo a exclusão do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ítem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.</w:t>
      </w:r>
    </w:p>
    <w:p w:rsidR="004F66B9" w:rsidRPr="00D34906" w:rsidRDefault="00FC3295">
      <w:pPr>
        <w:pStyle w:val="Default"/>
        <w:numPr>
          <w:ilvl w:val="0"/>
          <w:numId w:val="6"/>
        </w:numPr>
        <w:jc w:val="both"/>
        <w:rPr>
          <w:ins w:id="83" w:author="CATIA MICHELE HOFFMANN OSTER FARABOTE" w:date="2016-11-09T11:08:00Z"/>
          <w:rPrChange w:id="84" w:author="CATIA MICHELE HOFFMANN OSTER FARABOTE" w:date="2016-11-09T11:08:00Z">
            <w:rPr>
              <w:ins w:id="85" w:author="CATIA MICHELE HOFFMANN OSTER FARABOTE" w:date="2016-11-09T11:08:00Z"/>
              <w:rFonts w:asciiTheme="minorHAnsi" w:hAnsiTheme="minorHAnsi" w:cstheme="minorBidi"/>
              <w:color w:val="00000A"/>
              <w:sz w:val="20"/>
              <w:szCs w:val="20"/>
            </w:rPr>
          </w:rPrChange>
        </w:rPr>
      </w:pPr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Dúvida – haverá opção de consultar a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Blacklist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 do SGIA (nesse caso não terá o botão de exclusão)?</w:t>
      </w:r>
    </w:p>
    <w:p w:rsidR="00D34906" w:rsidRPr="00D34906" w:rsidRDefault="00D34906">
      <w:pPr>
        <w:pStyle w:val="Default"/>
        <w:numPr>
          <w:ilvl w:val="0"/>
          <w:numId w:val="6"/>
        </w:numPr>
        <w:jc w:val="both"/>
        <w:rPr>
          <w:highlight w:val="yellow"/>
          <w:rPrChange w:id="86" w:author="CATIA MICHELE HOFFMANN OSTER FARABOTE" w:date="2016-11-09T11:08:00Z">
            <w:rPr/>
          </w:rPrChange>
        </w:rPr>
      </w:pPr>
      <w:proofErr w:type="spellStart"/>
      <w:ins w:id="87" w:author="CATIA MICHELE HOFFMANN OSTER FARABOTE" w:date="2016-11-09T11:08:00Z">
        <w:r w:rsidRPr="00D34906">
          <w:rPr>
            <w:rFonts w:asciiTheme="minorHAnsi" w:hAnsiTheme="minorHAnsi" w:cstheme="minorBidi"/>
            <w:color w:val="00000A"/>
            <w:sz w:val="20"/>
            <w:szCs w:val="20"/>
            <w:highlight w:val="yellow"/>
            <w:rPrChange w:id="88" w:author="CATIA MICHELE HOFFMANN OSTER FARABOTE" w:date="2016-11-09T11:08:00Z">
              <w:rPr>
                <w:rFonts w:asciiTheme="minorHAnsi" w:hAnsiTheme="minorHAnsi" w:cstheme="minorBidi"/>
                <w:color w:val="00000A"/>
                <w:sz w:val="20"/>
                <w:szCs w:val="20"/>
              </w:rPr>
            </w:rPrChange>
          </w:rPr>
          <w:t>Catia</w:t>
        </w:r>
        <w:proofErr w:type="spellEnd"/>
        <w:r w:rsidRPr="00D34906">
          <w:rPr>
            <w:rFonts w:asciiTheme="minorHAnsi" w:hAnsiTheme="minorHAnsi" w:cstheme="minorBidi"/>
            <w:color w:val="00000A"/>
            <w:sz w:val="20"/>
            <w:szCs w:val="20"/>
            <w:highlight w:val="yellow"/>
            <w:rPrChange w:id="89" w:author="CATIA MICHELE HOFFMANN OSTER FARABOTE" w:date="2016-11-09T11:08:00Z">
              <w:rPr>
                <w:rFonts w:asciiTheme="minorHAnsi" w:hAnsiTheme="minorHAnsi" w:cstheme="minorBidi"/>
                <w:color w:val="00000A"/>
                <w:sz w:val="20"/>
                <w:szCs w:val="20"/>
              </w:rPr>
            </w:rPrChange>
          </w:rPr>
          <w:t>: exato</w:t>
        </w:r>
      </w:ins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Deve haver uma lista de </w:t>
      </w:r>
      <w:r w:rsidRPr="00D34906">
        <w:rPr>
          <w:rFonts w:asciiTheme="minorHAnsi" w:hAnsiTheme="minorHAnsi" w:cstheme="minorBidi"/>
          <w:color w:val="00000A"/>
          <w:sz w:val="20"/>
          <w:szCs w:val="20"/>
          <w:highlight w:val="yellow"/>
          <w:rPrChange w:id="90" w:author="CATIA MICHELE HOFFMANN OSTER FARABOTE" w:date="2016-11-09T11:07:00Z">
            <w:rPr>
              <w:rFonts w:asciiTheme="minorHAnsi" w:hAnsiTheme="minorHAnsi" w:cstheme="minorBidi"/>
              <w:color w:val="00000A"/>
              <w:sz w:val="20"/>
              <w:szCs w:val="20"/>
            </w:rPr>
          </w:rPrChange>
        </w:rPr>
        <w:t>documentos e ID de contas</w:t>
      </w:r>
      <w:r>
        <w:rPr>
          <w:rFonts w:asciiTheme="minorHAnsi" w:hAnsiTheme="minorHAnsi" w:cstheme="minorBidi"/>
          <w:color w:val="00000A"/>
          <w:sz w:val="20"/>
          <w:szCs w:val="20"/>
        </w:rPr>
        <w:t xml:space="preserve"> confiáveis (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whitelist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>)</w:t>
      </w:r>
    </w:p>
    <w:p w:rsidR="004F66B9" w:rsidRDefault="00FC3295">
      <w:pPr>
        <w:pStyle w:val="Default"/>
        <w:ind w:left="1440"/>
        <w:jc w:val="both"/>
        <w:rPr>
          <w:ins w:id="91" w:author="CATIA MICHELE HOFFMANN OSTER FARABOTE" w:date="2016-11-09T11:09:00Z"/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Entendimento: haverá uma tela de consulta onde o usuário poderá escolher entre pesquisar pelo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ip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 / telefone / domínio / documento com * para expandir. O resultado da pesquisa será uma lista com um botão ao lado de cada resultado, permitindo a exclusão do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ítem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 xml:space="preserve"> da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WhiteList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  <w:highlight w:val="lightGray"/>
        </w:rPr>
        <w:t>.</w:t>
      </w:r>
    </w:p>
    <w:p w:rsidR="00C81C49" w:rsidRDefault="00C81C49">
      <w:pPr>
        <w:pStyle w:val="Default"/>
        <w:ind w:left="1440"/>
        <w:jc w:val="both"/>
      </w:pPr>
    </w:p>
    <w:p w:rsidR="004F66B9" w:rsidDel="00592D67" w:rsidRDefault="004F66B9">
      <w:pPr>
        <w:pStyle w:val="Listacommarcadores"/>
        <w:ind w:left="1440"/>
        <w:rPr>
          <w:del w:id="92" w:author="CATIA MICHELE HOFFMANN OSTER FARABOTE" w:date="2016-11-09T11:19:00Z"/>
          <w:lang w:val="pt-BR"/>
        </w:rPr>
      </w:pPr>
      <w:bookmarkStart w:id="93" w:name="_Toc466460766"/>
      <w:bookmarkStart w:id="94" w:name="_Toc466462647"/>
      <w:bookmarkEnd w:id="93"/>
      <w:bookmarkEnd w:id="94"/>
    </w:p>
    <w:p w:rsidR="004F66B9" w:rsidRDefault="00FC3295">
      <w:pPr>
        <w:pStyle w:val="Ttulo3"/>
        <w:numPr>
          <w:ilvl w:val="2"/>
          <w:numId w:val="2"/>
        </w:numPr>
      </w:pPr>
      <w:bookmarkStart w:id="95" w:name="_Toc466462648"/>
      <w:r>
        <w:t>Vendas ou alterações</w:t>
      </w:r>
      <w:bookmarkEnd w:id="95"/>
    </w:p>
    <w:p w:rsidR="004F66B9" w:rsidRDefault="00FC3295"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Cada novo pedido (SO ou CH) recebido pelo sistema haverá uma consulta 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via módulo integrador da Embratel. Se a conta ou documento for localizada na lista de </w:t>
      </w:r>
      <w:proofErr w:type="spellStart"/>
      <w:r>
        <w:rPr>
          <w:color w:val="00000A"/>
          <w:sz w:val="20"/>
          <w:lang w:val="pt-BR"/>
        </w:rPr>
        <w:t>whitelist</w:t>
      </w:r>
      <w:proofErr w:type="spellEnd"/>
      <w:r>
        <w:rPr>
          <w:color w:val="00000A"/>
          <w:sz w:val="20"/>
          <w:lang w:val="pt-BR"/>
        </w:rPr>
        <w:t xml:space="preserve">, qualquer outra busca deve ser suspensa, caso contrário a pesquisa deve seguir. Os retornos devem ser: 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b/>
          <w:color w:val="00000A"/>
          <w:sz w:val="20"/>
          <w:szCs w:val="20"/>
        </w:rPr>
        <w:t>WL</w:t>
      </w:r>
      <w:r>
        <w:rPr>
          <w:rFonts w:asciiTheme="minorHAnsi" w:hAnsiTheme="minorHAnsi" w:cstheme="minorBidi"/>
          <w:color w:val="00000A"/>
          <w:sz w:val="20"/>
          <w:szCs w:val="20"/>
        </w:rPr>
        <w:t xml:space="preserve"> – Registro está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Whitelisted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b/>
          <w:color w:val="00000A"/>
          <w:sz w:val="20"/>
          <w:szCs w:val="20"/>
        </w:rPr>
        <w:t xml:space="preserve">OK </w:t>
      </w:r>
      <w:r>
        <w:rPr>
          <w:rFonts w:asciiTheme="minorHAnsi" w:hAnsiTheme="minorHAnsi" w:cstheme="minorBidi"/>
          <w:color w:val="00000A"/>
          <w:sz w:val="20"/>
          <w:szCs w:val="20"/>
        </w:rPr>
        <w:t>– Registro não consta de listas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b/>
          <w:color w:val="00000A"/>
          <w:sz w:val="20"/>
          <w:szCs w:val="20"/>
        </w:rPr>
        <w:t>BL</w:t>
      </w:r>
      <w:r>
        <w:rPr>
          <w:rFonts w:asciiTheme="minorHAnsi" w:hAnsiTheme="minorHAnsi" w:cstheme="minorBidi"/>
          <w:color w:val="00000A"/>
          <w:sz w:val="20"/>
          <w:szCs w:val="20"/>
        </w:rPr>
        <w:t xml:space="preserve"> – Registro está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Blacklisted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+ o grupo ele foi localizado:</w:t>
      </w:r>
    </w:p>
    <w:p w:rsidR="004F66B9" w:rsidRDefault="00FC3295">
      <w:pPr>
        <w:pStyle w:val="Default"/>
        <w:numPr>
          <w:ilvl w:val="1"/>
          <w:numId w:val="6"/>
        </w:numPr>
        <w:ind w:left="144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>Documento (CNPJ/CPF)</w:t>
      </w:r>
    </w:p>
    <w:p w:rsidR="004F66B9" w:rsidRDefault="00FC3295">
      <w:pPr>
        <w:pStyle w:val="Default"/>
        <w:numPr>
          <w:ilvl w:val="1"/>
          <w:numId w:val="6"/>
        </w:numPr>
        <w:ind w:left="144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>Domínio de e-mail</w:t>
      </w:r>
    </w:p>
    <w:p w:rsidR="004F66B9" w:rsidRDefault="00FC3295">
      <w:pPr>
        <w:pStyle w:val="Default"/>
        <w:numPr>
          <w:ilvl w:val="1"/>
          <w:numId w:val="6"/>
        </w:numPr>
        <w:ind w:left="144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>Telefone</w:t>
      </w:r>
    </w:p>
    <w:p w:rsidR="004F66B9" w:rsidRDefault="00FC3295">
      <w:pPr>
        <w:pStyle w:val="Default"/>
        <w:numPr>
          <w:ilvl w:val="1"/>
          <w:numId w:val="6"/>
        </w:numPr>
        <w:ind w:left="144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>IP</w:t>
      </w:r>
    </w:p>
    <w:p w:rsidR="004F66B9" w:rsidRDefault="004F66B9">
      <w:pPr>
        <w:pStyle w:val="Default"/>
        <w:ind w:left="1080"/>
        <w:jc w:val="both"/>
        <w:rPr>
          <w:rFonts w:asciiTheme="minorHAnsi" w:hAnsiTheme="minorHAnsi" w:cstheme="minorBidi"/>
          <w:color w:val="00000A"/>
          <w:sz w:val="20"/>
          <w:szCs w:val="20"/>
        </w:rPr>
      </w:pPr>
    </w:p>
    <w:p w:rsidR="004F66B9" w:rsidRDefault="00FC3295">
      <w:pPr>
        <w:pStyle w:val="Default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>No retorno da pesquisa haverá uma parametrização no modulo integrador que definirá a ação tomada, uma vez que os itens têm pesos diferentes, ou seja, a Embratel de posse deste retorno irá tomar a decisão, que pode ser cancelar o pedido, exceção ou aprovação para a próxima fase.</w:t>
      </w:r>
    </w:p>
    <w:p w:rsidR="004F66B9" w:rsidRDefault="004F66B9">
      <w:pPr>
        <w:pStyle w:val="Default"/>
        <w:jc w:val="both"/>
        <w:rPr>
          <w:rFonts w:asciiTheme="minorHAnsi" w:hAnsiTheme="minorHAnsi" w:cstheme="minorBidi"/>
          <w:color w:val="00000A"/>
          <w:sz w:val="20"/>
          <w:szCs w:val="20"/>
        </w:rPr>
      </w:pPr>
    </w:p>
    <w:p w:rsidR="004F66B9" w:rsidRDefault="00FC3295">
      <w:pPr>
        <w:pStyle w:val="Default"/>
        <w:jc w:val="both"/>
        <w:rPr>
          <w:ins w:id="96" w:author="CATIA MICHELE HOFFMANN OSTER FARABOTE" w:date="2016-11-09T11:17:00Z"/>
          <w:rFonts w:ascii="Arial" w:hAnsi="Arial" w:cstheme="minorBidi"/>
          <w:color w:val="00000A"/>
          <w:sz w:val="20"/>
          <w:szCs w:val="20"/>
          <w:highlight w:val="lightGray"/>
        </w:rPr>
      </w:pPr>
      <w:r>
        <w:rPr>
          <w:rFonts w:ascii="Arial" w:hAnsi="Arial" w:cstheme="minorBidi"/>
          <w:color w:val="00000A"/>
          <w:sz w:val="20"/>
          <w:szCs w:val="20"/>
          <w:highlight w:val="lightGray"/>
        </w:rPr>
        <w:t>Dúvida: Como vai ser essa parametrização – quais os critérios – deve existir uma transação para alterar esses critérios ou serão definidos e implementados no código?</w:t>
      </w:r>
    </w:p>
    <w:p w:rsidR="00592D67" w:rsidRPr="00592D67" w:rsidRDefault="00592D67">
      <w:pPr>
        <w:pStyle w:val="Default"/>
        <w:jc w:val="both"/>
        <w:rPr>
          <w:rFonts w:asciiTheme="minorHAnsi" w:hAnsiTheme="minorHAnsi" w:cstheme="minorBidi"/>
          <w:highlight w:val="yellow"/>
          <w:rPrChange w:id="97" w:author="CATIA MICHELE HOFFMANN OSTER FARABOTE" w:date="2016-11-09T11:17:00Z">
            <w:rPr>
              <w:rFonts w:asciiTheme="minorHAnsi" w:hAnsiTheme="minorHAnsi" w:cstheme="minorBidi"/>
              <w:highlight w:val="lightGray"/>
            </w:rPr>
          </w:rPrChange>
        </w:rPr>
      </w:pPr>
      <w:proofErr w:type="spellStart"/>
      <w:ins w:id="98" w:author="CATIA MICHELE HOFFMANN OSTER FARABOTE" w:date="2016-11-09T11:17:00Z">
        <w:r w:rsidRPr="00592D67">
          <w:rPr>
            <w:rFonts w:asciiTheme="minorHAnsi" w:hAnsiTheme="minorHAnsi" w:cstheme="minorBidi"/>
            <w:highlight w:val="yellow"/>
            <w:rPrChange w:id="99" w:author="CATIA MICHELE HOFFMANN OSTER FARABOTE" w:date="2016-11-09T11:17:00Z">
              <w:rPr>
                <w:rFonts w:asciiTheme="minorHAnsi" w:hAnsiTheme="minorHAnsi" w:cstheme="minorBidi"/>
                <w:highlight w:val="lightGray"/>
              </w:rPr>
            </w:rPrChange>
          </w:rPr>
          <w:t>Catia</w:t>
        </w:r>
        <w:proofErr w:type="spellEnd"/>
        <w:r w:rsidRPr="00592D67">
          <w:rPr>
            <w:rFonts w:asciiTheme="minorHAnsi" w:hAnsiTheme="minorHAnsi" w:cstheme="minorBidi"/>
            <w:highlight w:val="yellow"/>
            <w:rPrChange w:id="100" w:author="CATIA MICHELE HOFFMANN OSTER FARABOTE" w:date="2016-11-09T11:17:00Z">
              <w:rPr>
                <w:rFonts w:asciiTheme="minorHAnsi" w:hAnsiTheme="minorHAnsi" w:cstheme="minorBidi"/>
                <w:highlight w:val="lightGray"/>
              </w:rPr>
            </w:rPrChange>
          </w:rPr>
          <w:t xml:space="preserve">: vamos criar </w:t>
        </w:r>
        <w:r>
          <w:rPr>
            <w:rFonts w:asciiTheme="minorHAnsi" w:hAnsiTheme="minorHAnsi" w:cstheme="minorBidi"/>
            <w:highlight w:val="yellow"/>
          </w:rPr>
          <w:t>uma tabela</w:t>
        </w:r>
      </w:ins>
      <w:ins w:id="101" w:author="CATIA MICHELE HOFFMANN OSTER FARABOTE" w:date="2016-11-09T11:18:00Z">
        <w:r>
          <w:rPr>
            <w:rFonts w:asciiTheme="minorHAnsi" w:hAnsiTheme="minorHAnsi" w:cstheme="minorBidi"/>
            <w:highlight w:val="yellow"/>
          </w:rPr>
          <w:t xml:space="preserve"> de itens x ação do pedido em tempo de desenvolvimento.</w:t>
        </w:r>
      </w:ins>
    </w:p>
    <w:p w:rsidR="004F66B9" w:rsidRDefault="004F66B9">
      <w:pPr>
        <w:pStyle w:val="Default"/>
        <w:jc w:val="both"/>
        <w:rPr>
          <w:rFonts w:asciiTheme="minorHAnsi" w:hAnsiTheme="minorHAnsi" w:cstheme="minorBidi"/>
          <w:color w:val="00000A"/>
          <w:sz w:val="20"/>
          <w:szCs w:val="20"/>
        </w:rPr>
      </w:pPr>
    </w:p>
    <w:p w:rsidR="004F66B9" w:rsidRPr="00FC3295" w:rsidRDefault="00FC3295">
      <w:pPr>
        <w:tabs>
          <w:tab w:val="left" w:pos="2410"/>
        </w:tabs>
        <w:jc w:val="both"/>
        <w:rPr>
          <w:lang w:val="pt-BR"/>
          <w:rPrChange w:id="102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Todas as chamadas entre o pedido e a consulta devem registar logs no sistema, para pedidos na aba “Atributos” em atributo a ser criado chamado “</w:t>
      </w:r>
      <w:r>
        <w:rPr>
          <w:rFonts w:eastAsia="Times New Roman" w:cs="Arial"/>
          <w:color w:val="00000A"/>
          <w:sz w:val="20"/>
          <w:szCs w:val="18"/>
          <w:lang w:val="pt-BR" w:eastAsia="pt-BR"/>
        </w:rPr>
        <w:t xml:space="preserve">Retorno </w:t>
      </w:r>
      <w:proofErr w:type="spellStart"/>
      <w:r>
        <w:rPr>
          <w:rFonts w:eastAsia="Times New Roman" w:cs="Arial"/>
          <w:color w:val="00000A"/>
          <w:sz w:val="20"/>
          <w:szCs w:val="18"/>
          <w:lang w:val="pt-BR" w:eastAsia="pt-BR"/>
        </w:rPr>
        <w:t>Blacklist</w:t>
      </w:r>
      <w:proofErr w:type="spellEnd"/>
      <w:r>
        <w:rPr>
          <w:rFonts w:eastAsia="Times New Roman" w:cs="Arial"/>
          <w:color w:val="00000A"/>
          <w:sz w:val="20"/>
          <w:szCs w:val="18"/>
          <w:lang w:val="pt-BR" w:eastAsia="pt-BR"/>
        </w:rPr>
        <w:t xml:space="preserve">”. </w:t>
      </w:r>
    </w:p>
    <w:p w:rsidR="004F66B9" w:rsidRDefault="00FC3295">
      <w:pPr>
        <w:tabs>
          <w:tab w:val="left" w:pos="2410"/>
        </w:tabs>
        <w:rPr>
          <w:ins w:id="103" w:author="CATIA MICHELE HOFFMANN OSTER FARABOTE" w:date="2016-11-09T11:19:00Z"/>
          <w:rFonts w:eastAsia="Times New Roman" w:cs="Arial"/>
          <w:color w:val="00000A"/>
          <w:sz w:val="20"/>
          <w:szCs w:val="18"/>
          <w:lang w:val="pt-BR" w:eastAsia="pt-BR"/>
        </w:rPr>
      </w:pPr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 xml:space="preserve">Entendimento: quando consultar o subsistema de fraudes, deverá adicionar um registro no log do pedido com o resultado da busca que será: </w:t>
      </w:r>
      <w:proofErr w:type="spellStart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Whitelisted</w:t>
      </w:r>
      <w:proofErr w:type="spellEnd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 xml:space="preserve"> – (</w:t>
      </w:r>
      <w:proofErr w:type="spellStart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ip</w:t>
      </w:r>
      <w:proofErr w:type="spellEnd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/telefone/</w:t>
      </w:r>
      <w:proofErr w:type="gramStart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 xml:space="preserve">domínio)  </w:t>
      </w:r>
      <w:proofErr w:type="spellStart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Blacklisted</w:t>
      </w:r>
      <w:proofErr w:type="spellEnd"/>
      <w:proofErr w:type="gramEnd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 xml:space="preserve"> – (</w:t>
      </w:r>
      <w:proofErr w:type="spellStart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ip</w:t>
      </w:r>
      <w:proofErr w:type="spellEnd"/>
      <w:r>
        <w:rPr>
          <w:rFonts w:eastAsia="Times New Roman" w:cs="Arial"/>
          <w:color w:val="00000A"/>
          <w:sz w:val="20"/>
          <w:szCs w:val="18"/>
          <w:highlight w:val="lightGray"/>
          <w:lang w:val="pt-BR" w:eastAsia="pt-BR"/>
        </w:rPr>
        <w:t>/telefone/domínio)  Nada Consta</w:t>
      </w:r>
    </w:p>
    <w:p w:rsidR="00592D67" w:rsidRPr="00592D67" w:rsidRDefault="00592D67">
      <w:pPr>
        <w:tabs>
          <w:tab w:val="left" w:pos="2410"/>
        </w:tabs>
        <w:rPr>
          <w:lang w:val="pt-BR"/>
          <w:rPrChange w:id="104" w:author="CATIA MICHELE HOFFMANN OSTER FARABOTE" w:date="2016-11-09T11:19:00Z">
            <w:rPr/>
          </w:rPrChange>
        </w:rPr>
      </w:pPr>
      <w:proofErr w:type="spellStart"/>
      <w:ins w:id="105" w:author="CATIA MICHELE HOFFMANN OSTER FARABOTE" w:date="2016-11-09T11:19:00Z">
        <w:r w:rsidRPr="00592D67">
          <w:rPr>
            <w:highlight w:val="yellow"/>
            <w:lang w:val="pt-BR"/>
            <w:rPrChange w:id="106" w:author="CATIA MICHELE HOFFMANN OSTER FARABOTE" w:date="2016-11-09T11:19:00Z">
              <w:rPr>
                <w:highlight w:val="yellow"/>
              </w:rPr>
            </w:rPrChange>
          </w:rPr>
          <w:t>Catia</w:t>
        </w:r>
        <w:proofErr w:type="spellEnd"/>
        <w:r w:rsidRPr="00592D67">
          <w:rPr>
            <w:highlight w:val="yellow"/>
            <w:lang w:val="pt-BR"/>
            <w:rPrChange w:id="107" w:author="CATIA MICHELE HOFFMANN OSTER FARABOTE" w:date="2016-11-09T11:19:00Z">
              <w:rPr>
                <w:highlight w:val="yellow"/>
              </w:rPr>
            </w:rPrChange>
          </w:rPr>
          <w:t xml:space="preserve">: </w:t>
        </w:r>
        <w:r w:rsidRPr="00592D67">
          <w:rPr>
            <w:lang w:val="pt-BR"/>
            <w:rPrChange w:id="108" w:author="CATIA MICHELE HOFFMANN OSTER FARABOTE" w:date="2016-11-09T11:19:00Z">
              <w:rPr/>
            </w:rPrChange>
          </w:rPr>
          <w:t xml:space="preserve">a </w:t>
        </w:r>
        <w:proofErr w:type="spellStart"/>
        <w:r w:rsidRPr="00592D67">
          <w:rPr>
            <w:lang w:val="pt-BR"/>
            <w:rPrChange w:id="109" w:author="CATIA MICHELE HOFFMANN OSTER FARABOTE" w:date="2016-11-09T11:19:00Z">
              <w:rPr/>
            </w:rPrChange>
          </w:rPr>
          <w:t>whitelist</w:t>
        </w:r>
        <w:proofErr w:type="spellEnd"/>
        <w:r w:rsidRPr="00592D67">
          <w:rPr>
            <w:lang w:val="pt-BR"/>
            <w:rPrChange w:id="110" w:author="CATIA MICHELE HOFFMANN OSTER FARABOTE" w:date="2016-11-09T11:19:00Z">
              <w:rPr/>
            </w:rPrChange>
          </w:rPr>
          <w:t xml:space="preserve"> só tem </w:t>
        </w:r>
        <w:r w:rsidRPr="00592D67">
          <w:rPr>
            <w:color w:val="00000A"/>
            <w:sz w:val="20"/>
            <w:highlight w:val="yellow"/>
            <w:lang w:val="pt-BR"/>
            <w:rPrChange w:id="111" w:author="CATIA MICHELE HOFFMANN OSTER FARABOTE" w:date="2016-11-09T11:19:00Z">
              <w:rPr>
                <w:color w:val="00000A"/>
                <w:sz w:val="20"/>
                <w:highlight w:val="yellow"/>
              </w:rPr>
            </w:rPrChange>
          </w:rPr>
          <w:t>documentos e ID de contas</w:t>
        </w:r>
        <w:r>
          <w:rPr>
            <w:color w:val="00000A"/>
            <w:sz w:val="20"/>
            <w:lang w:val="pt-BR"/>
          </w:rPr>
          <w:t>;</w:t>
        </w:r>
      </w:ins>
    </w:p>
    <w:p w:rsidR="004F66B9" w:rsidRDefault="004F66B9">
      <w:pPr>
        <w:pStyle w:val="Listacommarcadores"/>
        <w:ind w:left="720"/>
        <w:rPr>
          <w:b/>
          <w:lang w:val="pt-BR"/>
        </w:rPr>
      </w:pPr>
    </w:p>
    <w:p w:rsidR="004F66B9" w:rsidRDefault="00FC3295">
      <w:r>
        <w:rPr>
          <w:b/>
          <w:lang w:val="pt-BR"/>
        </w:rPr>
        <w:lastRenderedPageBreak/>
        <w:t>Macro fluxo:</w:t>
      </w:r>
    </w:p>
    <w:p w:rsidR="004F66B9" w:rsidRDefault="00FC3295">
      <w:pPr>
        <w:pStyle w:val="Listacommarcadores"/>
        <w:ind w:left="720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377305" cy="36125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30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FC3295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325745" cy="5008245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FC3295">
      <w:pPr>
        <w:pStyle w:val="Listacommarcadores"/>
        <w:ind w:left="360"/>
        <w:rPr>
          <w:b/>
          <w:sz w:val="20"/>
          <w:lang w:val="pt-BR"/>
        </w:rPr>
      </w:pPr>
      <w:r>
        <w:rPr>
          <w:b/>
          <w:sz w:val="20"/>
          <w:lang w:val="pt-BR"/>
        </w:rPr>
        <w:t>Exemplo tela pedidos:</w:t>
      </w:r>
    </w:p>
    <w:p w:rsidR="004F66B9" w:rsidRDefault="00FC3295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5848350" cy="2188210"/>
            <wp:effectExtent l="0" t="0" r="0" b="0"/>
            <wp:docPr id="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1280160</wp:posOffset>
                </wp:positionV>
                <wp:extent cx="5743575" cy="367030"/>
                <wp:effectExtent l="0" t="0" r="10795" b="15240"/>
                <wp:wrapNone/>
                <wp:docPr id="3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080" cy="366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4F66B9" w:rsidRDefault="00FC3295">
      <w:pPr>
        <w:pStyle w:val="Listacommarcadores"/>
        <w:ind w:left="360"/>
        <w:rPr>
          <w:b/>
          <w:sz w:val="20"/>
          <w:lang w:val="pt-BR"/>
        </w:rPr>
      </w:pPr>
      <w:r>
        <w:rPr>
          <w:b/>
          <w:sz w:val="20"/>
          <w:lang w:val="pt-BR"/>
        </w:rPr>
        <w:t>Detalhe Técnico: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lastRenderedPageBreak/>
        <w:t>Quando um pedido for efetuado (SO ou CH), durante o fluxo do pedido o BA (Business Automation) irá efetuar uma chamada via HTTP ao módulo integrador. Esta chamada é nova e deverá ser desenvolvida com as seguintes funcionalidades:</w:t>
      </w:r>
    </w:p>
    <w:p w:rsidR="004F66B9" w:rsidRDefault="00FC3295">
      <w:pPr>
        <w:pStyle w:val="Listacommarcadores"/>
        <w:numPr>
          <w:ilvl w:val="0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Verificar se os dados do pedido estão na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(IP, CPF/CNPJ, </w:t>
      </w:r>
      <w:proofErr w:type="spellStart"/>
      <w:r>
        <w:rPr>
          <w:color w:val="00000A"/>
          <w:sz w:val="20"/>
          <w:lang w:val="pt-BR"/>
        </w:rPr>
        <w:t>Email</w:t>
      </w:r>
      <w:proofErr w:type="spellEnd"/>
      <w:r>
        <w:rPr>
          <w:color w:val="00000A"/>
          <w:sz w:val="20"/>
          <w:lang w:val="pt-BR"/>
        </w:rPr>
        <w:t xml:space="preserve"> e telefone);</w:t>
      </w:r>
    </w:p>
    <w:p w:rsidR="004F66B9" w:rsidRDefault="00FC3295">
      <w:pPr>
        <w:pStyle w:val="Listacommarcadores"/>
        <w:numPr>
          <w:ilvl w:val="0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Gravar uma mensagem, via API, no BA com o resultado da pesquisa;</w:t>
      </w:r>
    </w:p>
    <w:p w:rsidR="004F66B9" w:rsidRDefault="00FC3295">
      <w:pPr>
        <w:pStyle w:val="Listacommarcadores"/>
        <w:numPr>
          <w:ilvl w:val="0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Mudar o pedido de estado, via API, de acordo a especificação;</w:t>
      </w:r>
    </w:p>
    <w:p w:rsidR="004F66B9" w:rsidRDefault="00FC3295">
      <w:pPr>
        <w:pStyle w:val="Listacommarcadores"/>
        <w:numPr>
          <w:ilvl w:val="0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Grava data e hora da ocorrência;</w:t>
      </w:r>
    </w:p>
    <w:p w:rsidR="004F66B9" w:rsidRPr="00FC3295" w:rsidRDefault="00FC3295">
      <w:pPr>
        <w:pStyle w:val="Listacommarcadores"/>
        <w:numPr>
          <w:ilvl w:val="0"/>
          <w:numId w:val="8"/>
        </w:numPr>
        <w:rPr>
          <w:lang w:val="pt-BR"/>
          <w:rPrChange w:id="112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Criar uma tabela com o histórico para permitir mover os dados antigos para lá (com mais de 3 meses).</w:t>
      </w:r>
    </w:p>
    <w:p w:rsidR="004F66B9" w:rsidRPr="008B268C" w:rsidRDefault="00FC3295">
      <w:pPr>
        <w:pStyle w:val="Listacommarcadores"/>
        <w:numPr>
          <w:ilvl w:val="1"/>
          <w:numId w:val="8"/>
        </w:numPr>
        <w:rPr>
          <w:ins w:id="113" w:author="EDER JANI MARTINS" w:date="2016-11-09T13:18:00Z"/>
          <w:highlight w:val="darkGray"/>
          <w:lang w:val="pt-BR"/>
          <w:rPrChange w:id="114" w:author="EDER JANI MARTINS" w:date="2016-11-09T13:18:00Z">
            <w:rPr>
              <w:ins w:id="115" w:author="EDER JANI MARTINS" w:date="2016-11-09T13:18:00Z"/>
              <w:color w:val="00000A"/>
              <w:sz w:val="20"/>
              <w:highlight w:val="darkGray"/>
              <w:lang w:val="pt-BR"/>
            </w:rPr>
          </w:rPrChange>
        </w:rPr>
      </w:pPr>
      <w:proofErr w:type="spellStart"/>
      <w:r>
        <w:rPr>
          <w:color w:val="00000A"/>
          <w:sz w:val="20"/>
          <w:highlight w:val="darkGray"/>
          <w:lang w:val="pt-BR"/>
        </w:rPr>
        <w:t>Duvida</w:t>
      </w:r>
      <w:proofErr w:type="spellEnd"/>
      <w:r>
        <w:rPr>
          <w:color w:val="00000A"/>
          <w:sz w:val="20"/>
          <w:highlight w:val="darkGray"/>
          <w:lang w:val="pt-BR"/>
        </w:rPr>
        <w:t>: Quais dados devem constar do histórico? Como será o funcionamento e critério para incluir no histórico?</w:t>
      </w:r>
    </w:p>
    <w:p w:rsidR="008B268C" w:rsidRPr="008B268C" w:rsidRDefault="008B268C">
      <w:pPr>
        <w:pStyle w:val="Listacommarcadores"/>
        <w:ind w:left="1800"/>
        <w:rPr>
          <w:highlight w:val="yellow"/>
          <w:lang w:val="pt-BR"/>
          <w:rPrChange w:id="116" w:author="EDER JANI MARTINS" w:date="2016-11-09T13:18:00Z">
            <w:rPr>
              <w:highlight w:val="darkGray"/>
            </w:rPr>
          </w:rPrChange>
        </w:rPr>
        <w:pPrChange w:id="117" w:author="EDER JANI MARTINS" w:date="2016-11-09T13:18:00Z">
          <w:pPr>
            <w:pStyle w:val="Listacommarcadores"/>
            <w:numPr>
              <w:ilvl w:val="1"/>
              <w:numId w:val="8"/>
            </w:numPr>
            <w:ind w:left="1800" w:hanging="360"/>
          </w:pPr>
        </w:pPrChange>
      </w:pPr>
      <w:ins w:id="118" w:author="EDER JANI MARTINS" w:date="2016-11-09T13:18:00Z">
        <w:r w:rsidRPr="00C82734">
          <w:rPr>
            <w:b/>
            <w:color w:val="FF0000"/>
            <w:sz w:val="20"/>
            <w:highlight w:val="yellow"/>
            <w:lang w:val="pt-BR"/>
            <w:rPrChange w:id="119" w:author="EDER JANI MARTINS" w:date="2016-11-09T13:21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8B268C">
          <w:rPr>
            <w:color w:val="00000A"/>
            <w:sz w:val="20"/>
            <w:highlight w:val="yellow"/>
            <w:lang w:val="pt-BR"/>
            <w:rPrChange w:id="120" w:author="EDER JANI MARTINS" w:date="2016-11-09T13:18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Todos os campos de todos os itens com mais de 3 meses</w:t>
        </w:r>
      </w:ins>
    </w:p>
    <w:p w:rsidR="004F66B9" w:rsidRPr="008B268C" w:rsidRDefault="00FC3295">
      <w:pPr>
        <w:pStyle w:val="Listacommarcadores"/>
        <w:numPr>
          <w:ilvl w:val="1"/>
          <w:numId w:val="8"/>
        </w:numPr>
        <w:rPr>
          <w:ins w:id="121" w:author="EDER JANI MARTINS" w:date="2016-11-09T13:18:00Z"/>
          <w:highlight w:val="darkGray"/>
          <w:lang w:val="pt-BR"/>
          <w:rPrChange w:id="122" w:author="EDER JANI MARTINS" w:date="2016-11-09T13:18:00Z">
            <w:rPr>
              <w:ins w:id="123" w:author="EDER JANI MARTINS" w:date="2016-11-09T13:18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A pesquisa ao </w:t>
      </w:r>
      <w:proofErr w:type="spellStart"/>
      <w:r>
        <w:rPr>
          <w:color w:val="00000A"/>
          <w:sz w:val="20"/>
          <w:highlight w:val="darkGray"/>
          <w:lang w:val="pt-BR"/>
        </w:rPr>
        <w:t>Blacklist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/ </w:t>
      </w:r>
      <w:proofErr w:type="spellStart"/>
      <w:r>
        <w:rPr>
          <w:color w:val="00000A"/>
          <w:sz w:val="20"/>
          <w:highlight w:val="darkGray"/>
          <w:lang w:val="pt-BR"/>
        </w:rPr>
        <w:t>WhiteList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será feita via </w:t>
      </w:r>
      <w:proofErr w:type="spellStart"/>
      <w:r>
        <w:rPr>
          <w:color w:val="00000A"/>
          <w:sz w:val="20"/>
          <w:highlight w:val="darkGray"/>
          <w:lang w:val="pt-BR"/>
        </w:rPr>
        <w:t>Rest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API?</w:t>
      </w:r>
    </w:p>
    <w:p w:rsidR="008B268C" w:rsidRPr="008B268C" w:rsidRDefault="008B268C">
      <w:pPr>
        <w:pStyle w:val="Listacommarcadores"/>
        <w:ind w:left="1800"/>
        <w:rPr>
          <w:highlight w:val="yellow"/>
          <w:lang w:val="pt-BR"/>
          <w:rPrChange w:id="124" w:author="EDER JANI MARTINS" w:date="2016-11-09T13:19:00Z">
            <w:rPr>
              <w:highlight w:val="darkGray"/>
            </w:rPr>
          </w:rPrChange>
        </w:rPr>
        <w:pPrChange w:id="125" w:author="EDER JANI MARTINS" w:date="2016-11-09T13:18:00Z">
          <w:pPr>
            <w:pStyle w:val="Listacommarcadores"/>
            <w:numPr>
              <w:ilvl w:val="1"/>
              <w:numId w:val="8"/>
            </w:numPr>
            <w:ind w:left="1800" w:hanging="360"/>
          </w:pPr>
        </w:pPrChange>
      </w:pPr>
      <w:ins w:id="126" w:author="EDER JANI MARTINS" w:date="2016-11-09T13:19:00Z">
        <w:r w:rsidRPr="00C82734">
          <w:rPr>
            <w:b/>
            <w:color w:val="FF0000"/>
            <w:sz w:val="20"/>
            <w:highlight w:val="yellow"/>
            <w:lang w:val="pt-BR"/>
            <w:rPrChange w:id="127" w:author="EDER JANI MARTINS" w:date="2016-11-09T13:21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8B268C">
          <w:rPr>
            <w:color w:val="00000A"/>
            <w:sz w:val="20"/>
            <w:highlight w:val="yellow"/>
            <w:lang w:val="pt-BR"/>
            <w:rPrChange w:id="128" w:author="EDER JANI MARTINS" w:date="2016-11-09T13:19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Sim, tudo será feito via Rest.</w:t>
        </w:r>
      </w:ins>
    </w:p>
    <w:p w:rsidR="004F66B9" w:rsidRPr="008B268C" w:rsidRDefault="00FC3295">
      <w:pPr>
        <w:pStyle w:val="Listacommarcadores"/>
        <w:numPr>
          <w:ilvl w:val="1"/>
          <w:numId w:val="8"/>
        </w:numPr>
        <w:rPr>
          <w:ins w:id="129" w:author="EDER JANI MARTINS" w:date="2016-11-09T13:19:00Z"/>
          <w:highlight w:val="darkGray"/>
          <w:lang w:val="pt-BR"/>
          <w:rPrChange w:id="130" w:author="EDER JANI MARTINS" w:date="2016-11-09T13:19:00Z">
            <w:rPr>
              <w:ins w:id="131" w:author="EDER JANI MARTINS" w:date="2016-11-09T13:19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>Dúvida: A inclusão da chamada no módulo integrados está no escopo do projeto?</w:t>
      </w:r>
    </w:p>
    <w:p w:rsidR="008B268C" w:rsidRPr="008B268C" w:rsidRDefault="008B268C">
      <w:pPr>
        <w:pStyle w:val="Listacommarcadores"/>
        <w:ind w:left="1800"/>
        <w:rPr>
          <w:highlight w:val="yellow"/>
          <w:lang w:val="pt-BR"/>
          <w:rPrChange w:id="132" w:author="EDER JANI MARTINS" w:date="2016-11-09T13:20:00Z">
            <w:rPr>
              <w:highlight w:val="darkGray"/>
            </w:rPr>
          </w:rPrChange>
        </w:rPr>
        <w:pPrChange w:id="133" w:author="EDER JANI MARTINS" w:date="2016-11-09T13:19:00Z">
          <w:pPr>
            <w:pStyle w:val="Listacommarcadores"/>
            <w:numPr>
              <w:ilvl w:val="1"/>
              <w:numId w:val="8"/>
            </w:numPr>
            <w:ind w:left="1800" w:hanging="360"/>
          </w:pPr>
        </w:pPrChange>
      </w:pPr>
      <w:ins w:id="134" w:author="EDER JANI MARTINS" w:date="2016-11-09T13:21:00Z">
        <w:r w:rsidRPr="00C82734">
          <w:rPr>
            <w:b/>
            <w:color w:val="FF0000"/>
            <w:sz w:val="20"/>
            <w:highlight w:val="yellow"/>
            <w:lang w:val="pt-BR"/>
            <w:rPrChange w:id="135" w:author="EDER JANI MARTINS" w:date="2016-11-09T13:21:00Z">
              <w:rPr>
                <w:color w:val="00000A"/>
                <w:sz w:val="20"/>
                <w:highlight w:val="yellow"/>
                <w:lang w:val="pt-BR"/>
              </w:rPr>
            </w:rPrChange>
          </w:rPr>
          <w:t>Eder</w:t>
        </w:r>
        <w:r>
          <w:rPr>
            <w:color w:val="00000A"/>
            <w:sz w:val="20"/>
            <w:highlight w:val="yellow"/>
            <w:lang w:val="pt-BR"/>
          </w:rPr>
          <w:t xml:space="preserve">: </w:t>
        </w:r>
      </w:ins>
      <w:ins w:id="136" w:author="EDER JANI MARTINS" w:date="2016-11-09T13:19:00Z">
        <w:r w:rsidRPr="008B268C">
          <w:rPr>
            <w:color w:val="00000A"/>
            <w:sz w:val="20"/>
            <w:highlight w:val="yellow"/>
            <w:lang w:val="pt-BR"/>
            <w:rPrChange w:id="137" w:author="EDER JANI MARTINS" w:date="2016-11-09T13:20:00Z">
              <w:rPr>
                <w:color w:val="00000A"/>
                <w:sz w:val="20"/>
                <w:highlight w:val="darkGray"/>
                <w:lang w:val="pt-BR"/>
              </w:rPr>
            </w:rPrChange>
          </w:rPr>
          <w:t>O desenvolvimento será completo: criaç</w:t>
        </w:r>
      </w:ins>
      <w:ins w:id="138" w:author="EDER JANI MARTINS" w:date="2016-11-09T13:20:00Z">
        <w:r w:rsidRPr="008B268C">
          <w:rPr>
            <w:color w:val="00000A"/>
            <w:sz w:val="20"/>
            <w:highlight w:val="yellow"/>
            <w:lang w:val="pt-BR"/>
            <w:rPrChange w:id="139" w:author="EDER JANI MARTINS" w:date="2016-11-09T13:20:00Z">
              <w:rPr>
                <w:color w:val="00000A"/>
                <w:sz w:val="20"/>
                <w:highlight w:val="darkGray"/>
                <w:lang w:val="pt-BR"/>
              </w:rPr>
            </w:rPrChange>
          </w:rPr>
          <w:t>ão das funcionalidades, chamadas de e para o Módulo Integrador e para o AO/BA bem como eventuais telas.</w:t>
        </w:r>
      </w:ins>
    </w:p>
    <w:p w:rsidR="004F66B9" w:rsidRDefault="004F66B9">
      <w:pPr>
        <w:pStyle w:val="Listacommarcadores"/>
        <w:ind w:left="360"/>
        <w:rPr>
          <w:b/>
          <w:lang w:val="pt-BR"/>
        </w:rPr>
      </w:pPr>
    </w:p>
    <w:p w:rsidR="004F66B9" w:rsidRDefault="00FC3295">
      <w:pPr>
        <w:pStyle w:val="Ttulo3"/>
        <w:numPr>
          <w:ilvl w:val="2"/>
          <w:numId w:val="2"/>
        </w:numPr>
      </w:pPr>
      <w:bookmarkStart w:id="140" w:name="_Toc466462649"/>
      <w:r>
        <w:t>Base ativa</w:t>
      </w:r>
      <w:bookmarkEnd w:id="140"/>
      <w:r>
        <w:tab/>
      </w:r>
    </w:p>
    <w:p w:rsidR="004F66B9" w:rsidRPr="00FC3295" w:rsidRDefault="00FC3295">
      <w:pPr>
        <w:pStyle w:val="Listacommarcadores"/>
        <w:ind w:left="360"/>
        <w:jc w:val="both"/>
        <w:rPr>
          <w:lang w:val="pt-BR"/>
          <w:rPrChange w:id="14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A base de clientes pode ser revalidada sob demanda, de forma manual, via opção no painel de BackOffice. Deve ser desenvolvido uma chamada através do painel de </w:t>
      </w:r>
      <w:proofErr w:type="spellStart"/>
      <w:r>
        <w:rPr>
          <w:color w:val="00000A"/>
          <w:sz w:val="20"/>
          <w:lang w:val="pt-BR"/>
        </w:rPr>
        <w:t>backoffice</w:t>
      </w:r>
      <w:proofErr w:type="spellEnd"/>
      <w:r>
        <w:rPr>
          <w:color w:val="00000A"/>
          <w:sz w:val="20"/>
          <w:lang w:val="pt-BR"/>
        </w:rPr>
        <w:t xml:space="preserve"> que irá revalidar os dados cadastrais da conta na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>.</w:t>
      </w:r>
    </w:p>
    <w:p w:rsidR="004F66B9" w:rsidRDefault="004F66B9">
      <w:pPr>
        <w:pStyle w:val="Listacommarcadores"/>
        <w:jc w:val="both"/>
        <w:rPr>
          <w:color w:val="00000A"/>
          <w:sz w:val="20"/>
          <w:lang w:val="pt-BR"/>
        </w:rPr>
      </w:pPr>
    </w:p>
    <w:p w:rsidR="004F66B9" w:rsidRPr="00FC3295" w:rsidRDefault="00FC3295">
      <w:pPr>
        <w:pStyle w:val="Listacommarcadores"/>
        <w:ind w:left="360"/>
        <w:jc w:val="both"/>
        <w:rPr>
          <w:lang w:val="pt-BR"/>
          <w:rPrChange w:id="142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No retorno da pesquisa, se a conta ou documento estiver em </w:t>
      </w:r>
      <w:proofErr w:type="spellStart"/>
      <w:r>
        <w:rPr>
          <w:color w:val="00000A"/>
          <w:sz w:val="20"/>
          <w:lang w:val="pt-BR"/>
        </w:rPr>
        <w:t>whitelist</w:t>
      </w:r>
      <w:proofErr w:type="spellEnd"/>
      <w:r>
        <w:rPr>
          <w:color w:val="00000A"/>
          <w:sz w:val="20"/>
          <w:lang w:val="pt-BR"/>
        </w:rPr>
        <w:t xml:space="preserve"> ou não for localizado, deverá ser aberto um pop </w:t>
      </w:r>
      <w:proofErr w:type="spellStart"/>
      <w:r>
        <w:rPr>
          <w:color w:val="00000A"/>
          <w:sz w:val="20"/>
          <w:lang w:val="pt-BR"/>
        </w:rPr>
        <w:t>up</w:t>
      </w:r>
      <w:proofErr w:type="spellEnd"/>
      <w:r>
        <w:rPr>
          <w:color w:val="00000A"/>
          <w:sz w:val="20"/>
          <w:lang w:val="pt-BR"/>
        </w:rPr>
        <w:t xml:space="preserve"> com as informações pertinentes. Caso um ou mais itens forem localizados o usuário também deve ser notificado, neste </w:t>
      </w:r>
      <w:proofErr w:type="spellStart"/>
      <w:r>
        <w:rPr>
          <w:color w:val="00000A"/>
          <w:sz w:val="20"/>
          <w:lang w:val="pt-BR"/>
        </w:rPr>
        <w:t>popup</w:t>
      </w:r>
      <w:proofErr w:type="spellEnd"/>
      <w:r>
        <w:rPr>
          <w:color w:val="00000A"/>
          <w:sz w:val="20"/>
          <w:lang w:val="pt-BR"/>
        </w:rPr>
        <w:t xml:space="preserve"> o usuário deverá escolher entre bloquear a conta ou fechar a tela. </w:t>
      </w:r>
    </w:p>
    <w:p w:rsidR="004F66B9" w:rsidRPr="006B1FEA" w:rsidRDefault="00FC3295">
      <w:pPr>
        <w:pStyle w:val="Listacommarcadores"/>
        <w:numPr>
          <w:ilvl w:val="1"/>
          <w:numId w:val="8"/>
        </w:numPr>
        <w:ind w:left="360" w:firstLine="0"/>
        <w:jc w:val="both"/>
        <w:rPr>
          <w:ins w:id="143" w:author="CATIA MICHELE HOFFMANN OSTER FARABOTE" w:date="2016-11-09T11:01:00Z"/>
          <w:highlight w:val="darkGray"/>
          <w:lang w:val="pt-BR"/>
          <w:rPrChange w:id="144" w:author="CATIA MICHELE HOFFMANN OSTER FARABOTE" w:date="2016-11-09T11:01:00Z">
            <w:rPr>
              <w:ins w:id="145" w:author="CATIA MICHELE HOFFMANN OSTER FARABOTE" w:date="2016-11-09T11:01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Quando o cliente estiver em </w:t>
      </w:r>
      <w:proofErr w:type="spellStart"/>
      <w:r>
        <w:rPr>
          <w:color w:val="00000A"/>
          <w:sz w:val="20"/>
          <w:highlight w:val="darkGray"/>
          <w:lang w:val="pt-BR"/>
        </w:rPr>
        <w:t>whitelist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será exibido o </w:t>
      </w:r>
      <w:proofErr w:type="spellStart"/>
      <w:r>
        <w:rPr>
          <w:color w:val="00000A"/>
          <w:sz w:val="20"/>
          <w:highlight w:val="darkGray"/>
          <w:lang w:val="pt-BR"/>
        </w:rPr>
        <w:t>popup</w:t>
      </w:r>
      <w:proofErr w:type="spellEnd"/>
      <w:r>
        <w:rPr>
          <w:color w:val="00000A"/>
          <w:sz w:val="20"/>
          <w:highlight w:val="darkGray"/>
          <w:lang w:val="pt-BR"/>
        </w:rPr>
        <w:t xml:space="preserve"> com o critério encontrado na </w:t>
      </w:r>
      <w:proofErr w:type="spellStart"/>
      <w:r>
        <w:rPr>
          <w:color w:val="00000A"/>
          <w:sz w:val="20"/>
          <w:highlight w:val="darkGray"/>
          <w:lang w:val="pt-BR"/>
        </w:rPr>
        <w:t>whitelist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(análogo à </w:t>
      </w:r>
      <w:proofErr w:type="spellStart"/>
      <w:r>
        <w:rPr>
          <w:color w:val="00000A"/>
          <w:sz w:val="20"/>
          <w:highlight w:val="darkGray"/>
          <w:lang w:val="pt-BR"/>
        </w:rPr>
        <w:t>blacklist</w:t>
      </w:r>
      <w:proofErr w:type="spellEnd"/>
      <w:r>
        <w:rPr>
          <w:color w:val="00000A"/>
          <w:sz w:val="20"/>
          <w:highlight w:val="darkGray"/>
          <w:lang w:val="pt-BR"/>
        </w:rPr>
        <w:t>)?</w:t>
      </w:r>
    </w:p>
    <w:p w:rsidR="006B1FEA" w:rsidRPr="006B1FEA" w:rsidRDefault="006B1FEA">
      <w:pPr>
        <w:pStyle w:val="Listacommarcadores"/>
        <w:numPr>
          <w:ilvl w:val="1"/>
          <w:numId w:val="8"/>
        </w:numPr>
        <w:ind w:left="360" w:firstLine="0"/>
        <w:jc w:val="both"/>
        <w:rPr>
          <w:highlight w:val="yellow"/>
          <w:lang w:val="pt-BR"/>
          <w:rPrChange w:id="146" w:author="CATIA MICHELE HOFFMANN OSTER FARABOTE" w:date="2016-11-09T11:02:00Z">
            <w:rPr>
              <w:highlight w:val="darkGray"/>
            </w:rPr>
          </w:rPrChange>
        </w:rPr>
      </w:pPr>
      <w:proofErr w:type="spellStart"/>
      <w:ins w:id="147" w:author="CATIA MICHELE HOFFMANN OSTER FARABOTE" w:date="2016-11-09T11:01:00Z">
        <w:r w:rsidRPr="006B1FEA">
          <w:rPr>
            <w:highlight w:val="yellow"/>
            <w:lang w:val="pt-BR"/>
            <w:rPrChange w:id="148" w:author="CATIA MICHELE HOFFMANN OSTER FARABOTE" w:date="2016-11-09T11:02:00Z">
              <w:rPr>
                <w:highlight w:val="darkGray"/>
                <w:lang w:val="pt-BR"/>
              </w:rPr>
            </w:rPrChange>
          </w:rPr>
          <w:t>Catia</w:t>
        </w:r>
        <w:proofErr w:type="spellEnd"/>
        <w:r w:rsidRPr="006B1FEA">
          <w:rPr>
            <w:highlight w:val="yellow"/>
            <w:lang w:val="pt-BR"/>
            <w:rPrChange w:id="149" w:author="CATIA MICHELE HOFFMANN OSTER FARABOTE" w:date="2016-11-09T11:02:00Z">
              <w:rPr>
                <w:highlight w:val="darkGray"/>
                <w:lang w:val="pt-BR"/>
              </w:rPr>
            </w:rPrChange>
          </w:rPr>
          <w:t xml:space="preserve">: </w:t>
        </w:r>
      </w:ins>
      <w:ins w:id="150" w:author="CATIA MICHELE HOFFMANN OSTER FARABOTE" w:date="2016-11-09T11:02:00Z">
        <w:r w:rsidRPr="004312E5">
          <w:rPr>
            <w:color w:val="auto"/>
            <w:highlight w:val="yellow"/>
            <w:lang w:val="pt-BR"/>
            <w:rPrChange w:id="151" w:author="CATIA MICHELE HOFFMANN OSTER FARABOTE" w:date="2016-11-09T11:22:00Z">
              <w:rPr>
                <w:highlight w:val="yellow"/>
                <w:lang w:val="pt-BR"/>
              </w:rPr>
            </w:rPrChange>
          </w:rPr>
          <w:t xml:space="preserve">sim, </w:t>
        </w:r>
      </w:ins>
      <w:ins w:id="152" w:author="CATIA MICHELE HOFFMANN OSTER FARABOTE" w:date="2016-11-09T11:03:00Z">
        <w:r w:rsidRPr="004312E5">
          <w:rPr>
            <w:color w:val="auto"/>
            <w:highlight w:val="yellow"/>
            <w:lang w:val="pt-BR"/>
            <w:rPrChange w:id="153" w:author="CATIA MICHELE HOFFMANN OSTER FARABOTE" w:date="2016-11-09T11:22:00Z">
              <w:rPr>
                <w:highlight w:val="yellow"/>
                <w:lang w:val="pt-BR"/>
              </w:rPr>
            </w:rPrChange>
          </w:rPr>
          <w:t>mas basta indicar que est</w:t>
        </w:r>
      </w:ins>
      <w:ins w:id="154" w:author="CATIA MICHELE HOFFMANN OSTER FARABOTE" w:date="2016-11-09T11:04:00Z">
        <w:r w:rsidRPr="004312E5">
          <w:rPr>
            <w:color w:val="auto"/>
            <w:highlight w:val="yellow"/>
            <w:lang w:val="pt-BR"/>
            <w:rPrChange w:id="155" w:author="CATIA MICHELE HOFFMANN OSTER FARABOTE" w:date="2016-11-09T11:22:00Z">
              <w:rPr>
                <w:highlight w:val="yellow"/>
                <w:lang w:val="pt-BR"/>
              </w:rPr>
            </w:rPrChange>
          </w:rPr>
          <w:t xml:space="preserve">á na </w:t>
        </w:r>
        <w:proofErr w:type="spellStart"/>
        <w:r w:rsidRPr="004312E5">
          <w:rPr>
            <w:color w:val="auto"/>
            <w:highlight w:val="yellow"/>
            <w:lang w:val="pt-BR"/>
            <w:rPrChange w:id="156" w:author="CATIA MICHELE HOFFMANN OSTER FARABOTE" w:date="2016-11-09T11:22:00Z">
              <w:rPr>
                <w:highlight w:val="yellow"/>
                <w:lang w:val="pt-BR"/>
              </w:rPr>
            </w:rPrChange>
          </w:rPr>
          <w:t>whitelist</w:t>
        </w:r>
        <w:proofErr w:type="spellEnd"/>
        <w:r w:rsidRPr="004312E5">
          <w:rPr>
            <w:color w:val="auto"/>
            <w:highlight w:val="yellow"/>
            <w:lang w:val="pt-BR"/>
            <w:rPrChange w:id="157" w:author="CATIA MICHELE HOFFMANN OSTER FARABOTE" w:date="2016-11-09T11:22:00Z">
              <w:rPr>
                <w:highlight w:val="yellow"/>
                <w:lang w:val="pt-BR"/>
              </w:rPr>
            </w:rPrChange>
          </w:rPr>
          <w:t>.</w:t>
        </w:r>
      </w:ins>
    </w:p>
    <w:p w:rsidR="004F66B9" w:rsidRDefault="004F66B9">
      <w:pPr>
        <w:pStyle w:val="Listacommarcadores"/>
        <w:ind w:left="360"/>
        <w:jc w:val="both"/>
        <w:rPr>
          <w:color w:val="00000A"/>
          <w:sz w:val="20"/>
          <w:lang w:val="pt-BR"/>
        </w:rPr>
      </w:pPr>
    </w:p>
    <w:p w:rsidR="004F66B9" w:rsidRPr="00FC3295" w:rsidRDefault="00FC3295">
      <w:pPr>
        <w:pStyle w:val="Listacommarcadores"/>
        <w:ind w:left="360"/>
        <w:jc w:val="both"/>
        <w:rPr>
          <w:lang w:val="pt-BR"/>
          <w:rPrChange w:id="158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Nesta mesma tela uma conta pode ser incluída na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, os dados de documento, domínio do </w:t>
      </w:r>
      <w:proofErr w:type="spellStart"/>
      <w:r>
        <w:rPr>
          <w:color w:val="00000A"/>
          <w:sz w:val="20"/>
          <w:lang w:val="pt-BR"/>
        </w:rPr>
        <w:t>email</w:t>
      </w:r>
      <w:proofErr w:type="spellEnd"/>
      <w:r>
        <w:rPr>
          <w:color w:val="00000A"/>
          <w:sz w:val="20"/>
          <w:lang w:val="pt-BR"/>
        </w:rPr>
        <w:t xml:space="preserve"> e telefone serão incluídas automaticamente.</w:t>
      </w:r>
    </w:p>
    <w:p w:rsidR="004F66B9" w:rsidRDefault="004F66B9">
      <w:pPr>
        <w:pStyle w:val="Listacommarcadores"/>
        <w:numPr>
          <w:ilvl w:val="1"/>
          <w:numId w:val="8"/>
        </w:numPr>
        <w:ind w:left="360" w:firstLine="0"/>
        <w:jc w:val="both"/>
        <w:rPr>
          <w:color w:val="00000A"/>
          <w:sz w:val="20"/>
          <w:lang w:val="pt-BR"/>
        </w:rPr>
      </w:pPr>
    </w:p>
    <w:p w:rsidR="004F66B9" w:rsidRDefault="00FC3295">
      <w:pPr>
        <w:pStyle w:val="Listacommarcadores"/>
        <w:ind w:left="360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A ação de bloqueio deve registrar os mesmos logs nas assinaturas utilizados na demanda da trava de consumo e enviar a mesma notificação por e-mail.</w:t>
      </w:r>
    </w:p>
    <w:p w:rsidR="004F66B9" w:rsidRDefault="004F66B9">
      <w:pPr>
        <w:pStyle w:val="Listacommarcadores"/>
        <w:ind w:left="360"/>
        <w:jc w:val="both"/>
        <w:rPr>
          <w:color w:val="00000A"/>
          <w:sz w:val="20"/>
          <w:lang w:val="pt-BR"/>
        </w:rPr>
      </w:pPr>
    </w:p>
    <w:p w:rsidR="004F66B9" w:rsidRDefault="004F66B9">
      <w:pPr>
        <w:pStyle w:val="Listacommarcadores"/>
        <w:ind w:left="360"/>
        <w:rPr>
          <w:lang w:val="pt-BR"/>
        </w:rPr>
      </w:pPr>
    </w:p>
    <w:p w:rsidR="004F66B9" w:rsidRDefault="00FC3295">
      <w:pPr>
        <w:rPr>
          <w:lang w:val="pt-BR"/>
        </w:rPr>
      </w:pPr>
      <w:r w:rsidRPr="00FC3295">
        <w:rPr>
          <w:lang w:val="pt-BR"/>
          <w:rPrChange w:id="159" w:author="CATIA MICHELE HOFFMANN OSTER FARABOTE" w:date="2016-11-07T10:12:00Z">
            <w:rPr/>
          </w:rPrChange>
        </w:rPr>
        <w:br w:type="page"/>
      </w:r>
    </w:p>
    <w:p w:rsidR="004F66B9" w:rsidRDefault="00FC3295">
      <w:pPr>
        <w:pStyle w:val="Listacommarcadores"/>
        <w:ind w:left="360"/>
        <w:rPr>
          <w:b/>
          <w:lang w:val="pt-BR"/>
        </w:rPr>
      </w:pPr>
      <w:r>
        <w:rPr>
          <w:b/>
          <w:lang w:val="pt-BR"/>
        </w:rPr>
        <w:lastRenderedPageBreak/>
        <w:t xml:space="preserve">Exemplo Painel de </w:t>
      </w:r>
      <w:proofErr w:type="spellStart"/>
      <w:r>
        <w:rPr>
          <w:b/>
          <w:lang w:val="pt-BR"/>
        </w:rPr>
        <w:t>Backoffice</w:t>
      </w:r>
      <w:proofErr w:type="spellEnd"/>
      <w:r>
        <w:rPr>
          <w:b/>
          <w:lang w:val="pt-BR"/>
        </w:rPr>
        <w:t>:</w:t>
      </w:r>
    </w:p>
    <w:p w:rsidR="004F66B9" w:rsidRDefault="00FC3295">
      <w:pPr>
        <w:pStyle w:val="Listacommarcadores"/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6039485" cy="4048760"/>
            <wp:effectExtent l="0" t="0" r="0" b="0"/>
            <wp:docPr id="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FC3295">
      <w:pPr>
        <w:pStyle w:val="Listacommarcadores"/>
        <w:ind w:left="360"/>
        <w:rPr>
          <w:b/>
          <w:lang w:val="pt-BR"/>
        </w:rPr>
      </w:pPr>
      <w:r>
        <w:rPr>
          <w:b/>
          <w:lang w:val="pt-BR"/>
        </w:rPr>
        <w:t>Solicitação de Bloqueio:</w:t>
      </w:r>
    </w:p>
    <w:p w:rsidR="004F66B9" w:rsidRDefault="00FC3295">
      <w:pPr>
        <w:pStyle w:val="Listacommarcadores"/>
        <w:ind w:left="360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634480" cy="3604260"/>
            <wp:effectExtent l="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ind w:left="360"/>
        <w:jc w:val="center"/>
        <w:rPr>
          <w:lang w:val="pt-BR"/>
        </w:rPr>
      </w:pPr>
    </w:p>
    <w:p w:rsidR="004F66B9" w:rsidRDefault="004F66B9">
      <w:pPr>
        <w:pStyle w:val="Listacommarcadores"/>
        <w:ind w:left="360"/>
        <w:jc w:val="center"/>
        <w:rPr>
          <w:lang w:val="pt-BR"/>
        </w:rPr>
      </w:pPr>
    </w:p>
    <w:p w:rsidR="004F66B9" w:rsidRDefault="004F66B9">
      <w:pPr>
        <w:pStyle w:val="Listacommarcadores"/>
        <w:ind w:left="360"/>
        <w:jc w:val="center"/>
        <w:rPr>
          <w:lang w:val="pt-BR"/>
        </w:rPr>
      </w:pPr>
    </w:p>
    <w:p w:rsidR="004F66B9" w:rsidRDefault="004F66B9">
      <w:pPr>
        <w:pStyle w:val="Listacommarcadores"/>
        <w:ind w:left="360"/>
        <w:jc w:val="center"/>
        <w:rPr>
          <w:lang w:val="pt-BR"/>
        </w:rPr>
      </w:pPr>
    </w:p>
    <w:p w:rsidR="004F66B9" w:rsidRDefault="00FC3295">
      <w:pPr>
        <w:pStyle w:val="Listacommarcadores"/>
        <w:ind w:left="360"/>
        <w:rPr>
          <w:b/>
          <w:lang w:val="pt-BR"/>
        </w:rPr>
      </w:pPr>
      <w:r>
        <w:rPr>
          <w:b/>
          <w:lang w:val="pt-BR"/>
        </w:rPr>
        <w:lastRenderedPageBreak/>
        <w:t>Consulta cliente ativo:</w:t>
      </w:r>
    </w:p>
    <w:p w:rsidR="004F66B9" w:rsidRDefault="00FC3295">
      <w:pPr>
        <w:pStyle w:val="Listacommarcadores"/>
        <w:ind w:left="360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071235" cy="4070350"/>
            <wp:effectExtent l="0" t="0" r="0" b="0"/>
            <wp:docPr id="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ind w:left="360"/>
        <w:rPr>
          <w:lang w:val="pt-BR"/>
        </w:rPr>
      </w:pPr>
    </w:p>
    <w:p w:rsidR="004F66B9" w:rsidRDefault="00FC3295">
      <w:pPr>
        <w:pStyle w:val="Listacommarcadores"/>
        <w:ind w:left="360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212205" cy="3375025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ind w:left="360"/>
        <w:rPr>
          <w:b/>
          <w:sz w:val="20"/>
          <w:lang w:val="pt-BR"/>
        </w:rPr>
      </w:pPr>
    </w:p>
    <w:p w:rsidR="004F66B9" w:rsidRDefault="004F66B9">
      <w:pPr>
        <w:pStyle w:val="Listacommarcadores"/>
        <w:ind w:left="360"/>
        <w:rPr>
          <w:b/>
          <w:sz w:val="20"/>
          <w:lang w:val="pt-BR"/>
        </w:rPr>
      </w:pPr>
    </w:p>
    <w:p w:rsidR="004F66B9" w:rsidRDefault="004F66B9">
      <w:pPr>
        <w:pStyle w:val="Listacommarcadores"/>
        <w:ind w:left="360"/>
        <w:rPr>
          <w:b/>
          <w:sz w:val="20"/>
          <w:lang w:val="pt-BR"/>
        </w:rPr>
      </w:pPr>
    </w:p>
    <w:p w:rsidR="004F66B9" w:rsidRDefault="004F66B9">
      <w:pPr>
        <w:pStyle w:val="Listacommarcadores"/>
        <w:ind w:left="360"/>
        <w:rPr>
          <w:b/>
          <w:sz w:val="20"/>
          <w:lang w:val="pt-BR"/>
        </w:rPr>
      </w:pPr>
    </w:p>
    <w:p w:rsidR="004F66B9" w:rsidRDefault="004F66B9">
      <w:pPr>
        <w:pStyle w:val="Listacommarcadores"/>
        <w:ind w:left="360"/>
        <w:rPr>
          <w:b/>
          <w:sz w:val="20"/>
          <w:lang w:val="pt-BR"/>
        </w:rPr>
      </w:pPr>
    </w:p>
    <w:p w:rsidR="004F66B9" w:rsidRDefault="00FC3295">
      <w:pPr>
        <w:pStyle w:val="Listacommarcadores"/>
        <w:ind w:left="360"/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>Detalhe Técnico: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A “Pesquisa Cliente” já existe e busca um cliente no BA (Business Automation) dados certos critérios</w:t>
      </w:r>
      <w:del w:id="160" w:author="EDER JANI MARTINS" w:date="2016-11-09T13:22:00Z">
        <w:r w:rsidDel="00C82734">
          <w:rPr>
            <w:color w:val="00000A"/>
            <w:sz w:val="20"/>
            <w:lang w:val="pt-BR"/>
          </w:rPr>
          <w:delText xml:space="preserve"> de busca</w:delText>
        </w:r>
      </w:del>
      <w:r>
        <w:rPr>
          <w:color w:val="00000A"/>
          <w:sz w:val="20"/>
          <w:lang w:val="pt-BR"/>
        </w:rPr>
        <w:t>. Nesta tela será necessário desenvolver duas funcionalidades:</w:t>
      </w:r>
    </w:p>
    <w:p w:rsidR="004F66B9" w:rsidRPr="00FC3295" w:rsidRDefault="00FC3295">
      <w:pPr>
        <w:pStyle w:val="Listacommarcadores"/>
        <w:numPr>
          <w:ilvl w:val="0"/>
          <w:numId w:val="8"/>
        </w:numPr>
        <w:rPr>
          <w:lang w:val="pt-BR"/>
          <w:rPrChange w:id="16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Validar se o cliente pesquisado está ou não no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e exibir o resultado em forma de grid em um </w:t>
      </w:r>
      <w:proofErr w:type="spellStart"/>
      <w:r>
        <w:rPr>
          <w:color w:val="00000A"/>
          <w:sz w:val="20"/>
          <w:lang w:val="pt-BR"/>
        </w:rPr>
        <w:t>popup</w:t>
      </w:r>
      <w:proofErr w:type="spellEnd"/>
      <w:r>
        <w:rPr>
          <w:color w:val="00000A"/>
          <w:sz w:val="20"/>
          <w:lang w:val="pt-BR"/>
        </w:rPr>
        <w:t>;</w:t>
      </w:r>
    </w:p>
    <w:p w:rsidR="004F66B9" w:rsidRPr="00C82734" w:rsidRDefault="00FC3295">
      <w:pPr>
        <w:pStyle w:val="Listacommarcadores"/>
        <w:numPr>
          <w:ilvl w:val="1"/>
          <w:numId w:val="8"/>
        </w:numPr>
        <w:rPr>
          <w:ins w:id="162" w:author="EDER JANI MARTINS" w:date="2016-11-09T13:23:00Z"/>
          <w:highlight w:val="darkGray"/>
          <w:lang w:val="pt-BR"/>
          <w:rPrChange w:id="163" w:author="EDER JANI MARTINS" w:date="2016-11-09T13:23:00Z">
            <w:rPr>
              <w:ins w:id="164" w:author="EDER JANI MARTINS" w:date="2016-11-09T13:23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qual o conteúdo desse grid? No desenho de tela tem uma lista de critérios que estão presentes na </w:t>
      </w:r>
      <w:proofErr w:type="spellStart"/>
      <w:r>
        <w:rPr>
          <w:color w:val="00000A"/>
          <w:sz w:val="20"/>
          <w:highlight w:val="darkGray"/>
          <w:lang w:val="pt-BR"/>
        </w:rPr>
        <w:t>blacklist</w:t>
      </w:r>
      <w:proofErr w:type="spellEnd"/>
      <w:r>
        <w:rPr>
          <w:color w:val="00000A"/>
          <w:sz w:val="20"/>
          <w:highlight w:val="darkGray"/>
          <w:lang w:val="pt-BR"/>
        </w:rPr>
        <w:t>.</w:t>
      </w:r>
    </w:p>
    <w:p w:rsidR="00C82734" w:rsidRPr="00C82734" w:rsidRDefault="00C82734">
      <w:pPr>
        <w:pStyle w:val="Listacommarcadores"/>
        <w:ind w:left="1800"/>
        <w:rPr>
          <w:highlight w:val="yellow"/>
          <w:lang w:val="pt-BR"/>
          <w:rPrChange w:id="165" w:author="EDER JANI MARTINS" w:date="2016-11-09T13:23:00Z">
            <w:rPr>
              <w:highlight w:val="darkGray"/>
            </w:rPr>
          </w:rPrChange>
        </w:rPr>
        <w:pPrChange w:id="166" w:author="EDER JANI MARTINS" w:date="2016-11-09T13:23:00Z">
          <w:pPr>
            <w:pStyle w:val="Listacommarcadores"/>
            <w:numPr>
              <w:ilvl w:val="1"/>
              <w:numId w:val="8"/>
            </w:numPr>
            <w:ind w:left="1800" w:hanging="360"/>
          </w:pPr>
        </w:pPrChange>
      </w:pPr>
      <w:ins w:id="167" w:author="EDER JANI MARTINS" w:date="2016-11-09T13:23:00Z">
        <w:r w:rsidRPr="00C82734">
          <w:rPr>
            <w:b/>
            <w:color w:val="FF0000"/>
            <w:sz w:val="20"/>
            <w:highlight w:val="yellow"/>
            <w:lang w:val="pt-BR"/>
            <w:rPrChange w:id="168" w:author="EDER JANI MARTINS" w:date="2016-11-09T13:24:00Z">
              <w:rPr>
                <w:highlight w:val="darkGray"/>
                <w:lang w:val="pt-BR"/>
              </w:rPr>
            </w:rPrChange>
          </w:rPr>
          <w:t>Eder</w:t>
        </w:r>
        <w:r w:rsidRPr="00C82734">
          <w:rPr>
            <w:color w:val="00000A"/>
            <w:sz w:val="20"/>
            <w:highlight w:val="yellow"/>
            <w:lang w:val="pt-BR"/>
            <w:rPrChange w:id="169" w:author="EDER JANI MARTINS" w:date="2016-11-09T13:24:00Z">
              <w:rPr>
                <w:highlight w:val="darkGray"/>
                <w:lang w:val="pt-BR"/>
              </w:rPr>
            </w:rPrChange>
          </w:rPr>
          <w:t>: Os dados citados até agora. Nome, telefone, e-mail, Documento</w:t>
        </w:r>
        <w:r w:rsidRPr="00C82734">
          <w:rPr>
            <w:highlight w:val="yellow"/>
            <w:lang w:val="pt-BR"/>
            <w:rPrChange w:id="170" w:author="EDER JANI MARTINS" w:date="2016-11-09T13:23:00Z">
              <w:rPr>
                <w:highlight w:val="darkGray"/>
                <w:lang w:val="pt-BR"/>
              </w:rPr>
            </w:rPrChange>
          </w:rPr>
          <w:t>.</w:t>
        </w:r>
      </w:ins>
    </w:p>
    <w:p w:rsidR="004F66B9" w:rsidRPr="00FC3295" w:rsidRDefault="00FC3295">
      <w:pPr>
        <w:pStyle w:val="Listacommarcadores"/>
        <w:numPr>
          <w:ilvl w:val="1"/>
          <w:numId w:val="8"/>
        </w:numPr>
        <w:rPr>
          <w:lang w:val="pt-BR"/>
          <w:rPrChange w:id="17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Esta pesquisa é feita na base de dados do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>;</w:t>
      </w:r>
    </w:p>
    <w:p w:rsidR="004F66B9" w:rsidRPr="00C82734" w:rsidRDefault="00FC3295">
      <w:pPr>
        <w:pStyle w:val="Listacommarcadores"/>
        <w:numPr>
          <w:ilvl w:val="1"/>
          <w:numId w:val="8"/>
        </w:numPr>
        <w:jc w:val="both"/>
        <w:rPr>
          <w:ins w:id="172" w:author="EDER JANI MARTINS" w:date="2016-11-09T13:24:00Z"/>
          <w:highlight w:val="darkGray"/>
          <w:lang w:val="pt-BR"/>
          <w:rPrChange w:id="173" w:author="EDER JANI MARTINS" w:date="2016-11-09T13:24:00Z">
            <w:rPr>
              <w:ins w:id="174" w:author="EDER JANI MARTINS" w:date="2016-11-09T13:24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</w:t>
      </w:r>
      <w:proofErr w:type="gramStart"/>
      <w:r>
        <w:rPr>
          <w:color w:val="00000A"/>
          <w:sz w:val="20"/>
          <w:highlight w:val="darkGray"/>
          <w:lang w:val="pt-BR"/>
        </w:rPr>
        <w:t xml:space="preserve"> Será</w:t>
      </w:r>
      <w:proofErr w:type="gramEnd"/>
      <w:r>
        <w:rPr>
          <w:color w:val="00000A"/>
          <w:sz w:val="20"/>
          <w:highlight w:val="darkGray"/>
          <w:lang w:val="pt-BR"/>
        </w:rPr>
        <w:t xml:space="preserve"> utilizado o mesmo serviço </w:t>
      </w:r>
      <w:proofErr w:type="spellStart"/>
      <w:r>
        <w:rPr>
          <w:color w:val="00000A"/>
          <w:sz w:val="20"/>
          <w:highlight w:val="darkGray"/>
          <w:lang w:val="pt-BR"/>
        </w:rPr>
        <w:t>Rest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que no </w:t>
      </w:r>
      <w:proofErr w:type="spellStart"/>
      <w:r>
        <w:rPr>
          <w:color w:val="00000A"/>
          <w:sz w:val="20"/>
          <w:highlight w:val="darkGray"/>
          <w:lang w:val="pt-BR"/>
        </w:rPr>
        <w:t>ítem</w:t>
      </w:r>
      <w:proofErr w:type="spellEnd"/>
      <w:r>
        <w:rPr>
          <w:color w:val="00000A"/>
          <w:sz w:val="20"/>
          <w:highlight w:val="darkGray"/>
          <w:lang w:val="pt-BR"/>
        </w:rPr>
        <w:t xml:space="preserve"> anterior?</w:t>
      </w:r>
    </w:p>
    <w:p w:rsidR="00C82734" w:rsidRPr="00C82734" w:rsidRDefault="00C82734">
      <w:pPr>
        <w:pStyle w:val="Listacommarcadores"/>
        <w:ind w:left="1800"/>
        <w:jc w:val="both"/>
        <w:rPr>
          <w:highlight w:val="yellow"/>
          <w:lang w:val="pt-BR"/>
          <w:rPrChange w:id="175" w:author="EDER JANI MARTINS" w:date="2016-11-09T13:25:00Z">
            <w:rPr>
              <w:highlight w:val="darkGray"/>
            </w:rPr>
          </w:rPrChange>
        </w:rPr>
        <w:pPrChange w:id="176" w:author="EDER JANI MARTINS" w:date="2016-11-09T13:24:00Z">
          <w:pPr>
            <w:pStyle w:val="Listacommarcadores"/>
            <w:numPr>
              <w:ilvl w:val="1"/>
              <w:numId w:val="8"/>
            </w:numPr>
            <w:ind w:left="1800" w:hanging="360"/>
            <w:jc w:val="both"/>
          </w:pPr>
        </w:pPrChange>
      </w:pPr>
      <w:ins w:id="177" w:author="EDER JANI MARTINS" w:date="2016-11-09T13:24:00Z">
        <w:r w:rsidRPr="00C82734">
          <w:rPr>
            <w:b/>
            <w:color w:val="FF0000"/>
            <w:sz w:val="20"/>
            <w:highlight w:val="yellow"/>
            <w:lang w:val="pt-BR"/>
            <w:rPrChange w:id="178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C82734">
          <w:rPr>
            <w:color w:val="00000A"/>
            <w:sz w:val="20"/>
            <w:highlight w:val="yellow"/>
            <w:lang w:val="pt-BR"/>
            <w:rPrChange w:id="179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 xml:space="preserve">: acho que está ocorrendo uma confusão, pois existem </w:t>
        </w:r>
        <w:proofErr w:type="spellStart"/>
        <w:r w:rsidRPr="00C82734">
          <w:rPr>
            <w:color w:val="00000A"/>
            <w:sz w:val="20"/>
            <w:highlight w:val="yellow"/>
            <w:lang w:val="pt-BR"/>
            <w:rPrChange w:id="180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>APIs</w:t>
        </w:r>
        <w:proofErr w:type="spellEnd"/>
        <w:r w:rsidRPr="00C82734">
          <w:rPr>
            <w:color w:val="00000A"/>
            <w:sz w:val="20"/>
            <w:highlight w:val="yellow"/>
            <w:lang w:val="pt-BR"/>
            <w:rPrChange w:id="181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 xml:space="preserve"> em funcionamento, algumas serão utilizadas e outras ser</w:t>
        </w:r>
      </w:ins>
      <w:ins w:id="182" w:author="EDER JANI MARTINS" w:date="2016-11-09T13:25:00Z">
        <w:r w:rsidRPr="00C82734">
          <w:rPr>
            <w:color w:val="00000A"/>
            <w:sz w:val="20"/>
            <w:highlight w:val="yellow"/>
            <w:lang w:val="pt-BR"/>
            <w:rPrChange w:id="183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>ão criadas. Toda e qu</w:t>
        </w:r>
        <w:r w:rsidR="00037B2B">
          <w:rPr>
            <w:color w:val="00000A"/>
            <w:sz w:val="20"/>
            <w:highlight w:val="yellow"/>
            <w:lang w:val="pt-BR"/>
          </w:rPr>
          <w:t>a</w:t>
        </w:r>
        <w:r w:rsidRPr="00C82734">
          <w:rPr>
            <w:color w:val="00000A"/>
            <w:sz w:val="20"/>
            <w:highlight w:val="yellow"/>
            <w:lang w:val="pt-BR"/>
            <w:rPrChange w:id="184" w:author="EDER JANI MARTINS" w:date="2016-11-09T13:25:00Z">
              <w:rPr>
                <w:color w:val="00000A"/>
                <w:sz w:val="20"/>
                <w:highlight w:val="darkGray"/>
                <w:lang w:val="pt-BR"/>
              </w:rPr>
            </w:rPrChange>
          </w:rPr>
          <w:t>lquer chamada será via REST</w:t>
        </w:r>
        <w:r w:rsidR="00037B2B">
          <w:rPr>
            <w:color w:val="00000A"/>
            <w:sz w:val="20"/>
            <w:highlight w:val="yellow"/>
            <w:lang w:val="pt-BR"/>
          </w:rPr>
          <w:t xml:space="preserve">. </w:t>
        </w:r>
      </w:ins>
      <w:ins w:id="185" w:author="EDER JANI MARTINS" w:date="2016-11-09T13:26:00Z">
        <w:r w:rsidR="00037B2B">
          <w:rPr>
            <w:color w:val="00000A"/>
            <w:sz w:val="20"/>
            <w:highlight w:val="yellow"/>
            <w:lang w:val="pt-BR"/>
          </w:rPr>
          <w:t>Não é a chamada anterior, que busca dados de pedidos e afins. Esta busca um cliente qualquer, embora tenha um retorno semelhante, tem crit</w:t>
        </w:r>
      </w:ins>
      <w:ins w:id="186" w:author="EDER JANI MARTINS" w:date="2016-11-09T13:27:00Z">
        <w:r w:rsidR="00037B2B">
          <w:rPr>
            <w:color w:val="00000A"/>
            <w:sz w:val="20"/>
            <w:highlight w:val="yellow"/>
            <w:lang w:val="pt-BR"/>
          </w:rPr>
          <w:t>érios diferentes (provavelmente tabelas diferentes)</w:t>
        </w:r>
      </w:ins>
    </w:p>
    <w:p w:rsidR="004F66B9" w:rsidRDefault="004F66B9">
      <w:pPr>
        <w:pStyle w:val="Listacommarcadores"/>
        <w:ind w:left="1800"/>
        <w:rPr>
          <w:color w:val="00000A"/>
          <w:sz w:val="20"/>
          <w:lang w:val="pt-BR"/>
        </w:rPr>
      </w:pPr>
    </w:p>
    <w:p w:rsidR="004F66B9" w:rsidRDefault="00FC3295">
      <w:pPr>
        <w:pStyle w:val="Listacommarcadores"/>
        <w:numPr>
          <w:ilvl w:val="0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Permitir que os dados sejam inseridos no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individualmente ou todos de uma vez;</w:t>
      </w:r>
    </w:p>
    <w:p w:rsidR="004F66B9" w:rsidRPr="00FC3295" w:rsidRDefault="00FC3295">
      <w:pPr>
        <w:pStyle w:val="Listacommarcadores"/>
        <w:numPr>
          <w:ilvl w:val="1"/>
          <w:numId w:val="8"/>
        </w:numPr>
        <w:rPr>
          <w:lang w:val="pt-BR"/>
          <w:rPrChange w:id="187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Esta funcionalidade deve permitir que, além de inserir os dados no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>, também bloqueie a conta no BA, via API.</w:t>
      </w:r>
    </w:p>
    <w:p w:rsidR="004F66B9" w:rsidRPr="004312E5" w:rsidRDefault="00FC3295">
      <w:pPr>
        <w:pStyle w:val="Listacommarcadores"/>
        <w:numPr>
          <w:ilvl w:val="1"/>
          <w:numId w:val="8"/>
        </w:numPr>
        <w:rPr>
          <w:ins w:id="188" w:author="CATIA MICHELE HOFFMANN OSTER FARABOTE" w:date="2016-11-09T11:23:00Z"/>
          <w:highlight w:val="darkGray"/>
          <w:lang w:val="pt-BR"/>
          <w:rPrChange w:id="189" w:author="CATIA MICHELE HOFFMANN OSTER FARABOTE" w:date="2016-11-09T11:23:00Z">
            <w:rPr>
              <w:ins w:id="190" w:author="CATIA MICHELE HOFFMANN OSTER FARABOTE" w:date="2016-11-09T11:23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O bloqueio da conta </w:t>
      </w:r>
      <w:ins w:id="191" w:author="CATIA MICHELE HOFFMANN OSTER FARABOTE" w:date="2016-11-09T11:22:00Z">
        <w:r w:rsidR="004312E5">
          <w:rPr>
            <w:color w:val="00000A"/>
            <w:sz w:val="20"/>
            <w:highlight w:val="darkGray"/>
            <w:lang w:val="pt-BR"/>
          </w:rPr>
          <w:t>d</w:t>
        </w:r>
      </w:ins>
      <w:r>
        <w:rPr>
          <w:color w:val="00000A"/>
          <w:sz w:val="20"/>
          <w:highlight w:val="darkGray"/>
          <w:lang w:val="pt-BR"/>
        </w:rPr>
        <w:t xml:space="preserve">eve ser uma opção no </w:t>
      </w:r>
      <w:proofErr w:type="spellStart"/>
      <w:r>
        <w:rPr>
          <w:color w:val="00000A"/>
          <w:sz w:val="20"/>
          <w:highlight w:val="darkGray"/>
          <w:lang w:val="pt-BR"/>
        </w:rPr>
        <w:t>popup</w:t>
      </w:r>
      <w:proofErr w:type="spellEnd"/>
      <w:r>
        <w:rPr>
          <w:color w:val="00000A"/>
          <w:sz w:val="20"/>
          <w:highlight w:val="darkGray"/>
          <w:lang w:val="pt-BR"/>
        </w:rPr>
        <w:t xml:space="preserve"> ou sempre irá bloquear?</w:t>
      </w:r>
    </w:p>
    <w:p w:rsidR="004312E5" w:rsidRPr="004312E5" w:rsidRDefault="004312E5">
      <w:pPr>
        <w:pStyle w:val="Listacommarcadores"/>
        <w:numPr>
          <w:ilvl w:val="1"/>
          <w:numId w:val="8"/>
        </w:numPr>
        <w:rPr>
          <w:highlight w:val="yellow"/>
          <w:lang w:val="pt-BR"/>
          <w:rPrChange w:id="192" w:author="CATIA MICHELE HOFFMANN OSTER FARABOTE" w:date="2016-11-09T11:23:00Z">
            <w:rPr>
              <w:highlight w:val="darkGray"/>
            </w:rPr>
          </w:rPrChange>
        </w:rPr>
      </w:pPr>
      <w:proofErr w:type="spellStart"/>
      <w:ins w:id="193" w:author="CATIA MICHELE HOFFMANN OSTER FARABOTE" w:date="2016-11-09T11:23:00Z">
        <w:r w:rsidRPr="004312E5">
          <w:rPr>
            <w:color w:val="00000A"/>
            <w:sz w:val="20"/>
            <w:highlight w:val="yellow"/>
            <w:lang w:val="pt-BR"/>
            <w:rPrChange w:id="194" w:author="CATIA MICHELE HOFFMANN OSTER FARABOTE" w:date="2016-11-09T11:23:00Z">
              <w:rPr>
                <w:color w:val="00000A"/>
                <w:sz w:val="20"/>
                <w:highlight w:val="darkGray"/>
                <w:lang w:val="pt-BR"/>
              </w:rPr>
            </w:rPrChange>
          </w:rPr>
          <w:t>Catia</w:t>
        </w:r>
        <w:proofErr w:type="spellEnd"/>
        <w:r w:rsidRPr="004312E5">
          <w:rPr>
            <w:color w:val="00000A"/>
            <w:sz w:val="20"/>
            <w:highlight w:val="yellow"/>
            <w:lang w:val="pt-BR"/>
            <w:rPrChange w:id="195" w:author="CATIA MICHELE HOFFMANN OSTER FARABOTE" w:date="2016-11-09T11:23:00Z">
              <w:rPr>
                <w:color w:val="00000A"/>
                <w:sz w:val="20"/>
                <w:highlight w:val="darkGray"/>
                <w:lang w:val="pt-BR"/>
              </w:rPr>
            </w:rPrChange>
          </w:rPr>
          <w:t xml:space="preserve">: ação no </w:t>
        </w:r>
        <w:proofErr w:type="spellStart"/>
        <w:r w:rsidRPr="004312E5">
          <w:rPr>
            <w:color w:val="00000A"/>
            <w:sz w:val="20"/>
            <w:highlight w:val="yellow"/>
            <w:lang w:val="pt-BR"/>
            <w:rPrChange w:id="196" w:author="CATIA MICHELE HOFFMANN OSTER FARABOTE" w:date="2016-11-09T11:23:00Z">
              <w:rPr>
                <w:color w:val="00000A"/>
                <w:sz w:val="20"/>
                <w:highlight w:val="darkGray"/>
                <w:lang w:val="pt-BR"/>
              </w:rPr>
            </w:rPrChange>
          </w:rPr>
          <w:t>popup</w:t>
        </w:r>
      </w:ins>
      <w:proofErr w:type="spellEnd"/>
      <w:ins w:id="197" w:author="CATIA MICHELE HOFFMANN OSTER FARABOTE" w:date="2016-11-09T11:24:00Z">
        <w:r>
          <w:rPr>
            <w:color w:val="00000A"/>
            <w:sz w:val="20"/>
            <w:highlight w:val="yellow"/>
            <w:lang w:val="pt-BR"/>
          </w:rPr>
          <w:t xml:space="preserve"> para o bloqueio e opção na pesquisa.</w:t>
        </w:r>
      </w:ins>
    </w:p>
    <w:p w:rsidR="004F66B9" w:rsidRDefault="00FC3295">
      <w:pPr>
        <w:pStyle w:val="Listacommarcadores"/>
        <w:numPr>
          <w:ilvl w:val="1"/>
          <w:numId w:val="8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O bloqueio é feito pelo ID da conta (</w:t>
      </w:r>
      <w:proofErr w:type="spellStart"/>
      <w:r>
        <w:rPr>
          <w:color w:val="00000A"/>
          <w:sz w:val="20"/>
          <w:lang w:val="pt-BR"/>
        </w:rPr>
        <w:t>Customer</w:t>
      </w:r>
      <w:proofErr w:type="spellEnd"/>
      <w:r>
        <w:rPr>
          <w:color w:val="00000A"/>
          <w:sz w:val="20"/>
          <w:lang w:val="pt-BR"/>
        </w:rPr>
        <w:t xml:space="preserve"> ID).</w:t>
      </w:r>
    </w:p>
    <w:p w:rsidR="004F66B9" w:rsidRDefault="004F66B9">
      <w:pPr>
        <w:pStyle w:val="Listacommarcadores"/>
        <w:ind w:left="360"/>
        <w:rPr>
          <w:lang w:val="pt-BR"/>
        </w:rPr>
      </w:pPr>
    </w:p>
    <w:p w:rsidR="004F66B9" w:rsidRDefault="00FC3295">
      <w:pPr>
        <w:pStyle w:val="Ttulo3"/>
        <w:numPr>
          <w:ilvl w:val="2"/>
          <w:numId w:val="2"/>
        </w:numPr>
      </w:pPr>
      <w:bookmarkStart w:id="198" w:name="_Toc466462650"/>
      <w:r>
        <w:t>Módulo de gestão</w:t>
      </w:r>
      <w:bookmarkEnd w:id="198"/>
    </w:p>
    <w:p w:rsidR="004F66B9" w:rsidRDefault="00FC3295"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O modulo de gestão da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Cloud deverá permitir a completa administração dos dados. Ele deverá permitir a inclusão de contas/documentos em </w:t>
      </w:r>
      <w:proofErr w:type="spellStart"/>
      <w:r>
        <w:rPr>
          <w:color w:val="00000A"/>
          <w:sz w:val="20"/>
          <w:lang w:val="pt-BR"/>
        </w:rPr>
        <w:t>whitelist</w:t>
      </w:r>
      <w:proofErr w:type="spellEnd"/>
      <w:r>
        <w:rPr>
          <w:color w:val="00000A"/>
          <w:sz w:val="20"/>
          <w:lang w:val="pt-BR"/>
        </w:rPr>
        <w:t xml:space="preserve"> e os seguintes dados de forma manual: IP, Telefone, domínio, documento</w:t>
      </w:r>
      <w:ins w:id="199" w:author="CATIA MICHELE HOFFMANN OSTER FARABOTE" w:date="2016-11-09T11:10:00Z">
        <w:r w:rsidR="00C81C49">
          <w:rPr>
            <w:color w:val="00000A"/>
            <w:sz w:val="20"/>
            <w:lang w:val="pt-BR"/>
          </w:rPr>
          <w:t xml:space="preserve">s para </w:t>
        </w:r>
        <w:proofErr w:type="spellStart"/>
        <w:r w:rsidR="00C81C49">
          <w:rPr>
            <w:color w:val="00000A"/>
            <w:sz w:val="20"/>
            <w:lang w:val="pt-BR"/>
          </w:rPr>
          <w:t>Blacklist</w:t>
        </w:r>
        <w:proofErr w:type="spellEnd"/>
        <w:r w:rsidR="00C81C49">
          <w:rPr>
            <w:color w:val="00000A"/>
            <w:sz w:val="20"/>
            <w:lang w:val="pt-BR"/>
          </w:rPr>
          <w:t>.</w:t>
        </w:r>
      </w:ins>
      <w:del w:id="200" w:author="CATIA MICHELE HOFFMANN OSTER FARABOTE" w:date="2016-11-09T11:10:00Z">
        <w:r w:rsidDel="00C81C49">
          <w:rPr>
            <w:color w:val="00000A"/>
            <w:sz w:val="20"/>
            <w:lang w:val="pt-BR"/>
          </w:rPr>
          <w:delText xml:space="preserve">. </w:delText>
        </w:r>
      </w:del>
    </w:p>
    <w:p w:rsidR="004F66B9" w:rsidRDefault="00FC3295"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Estes dados podem ser removidos da lista via painel administrativo, exceção para dados provenientes do SGIA.</w:t>
      </w:r>
    </w:p>
    <w:p w:rsidR="004F66B9" w:rsidRDefault="00FC3295">
      <w:pPr>
        <w:pStyle w:val="Listacommarcadores"/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Todas as inclusões devem registar o usuário responsável pela inclusão da informação, sendo o mesmo usuário autenticado no painel de </w:t>
      </w:r>
      <w:proofErr w:type="spellStart"/>
      <w:r>
        <w:rPr>
          <w:color w:val="00000A"/>
          <w:sz w:val="20"/>
          <w:lang w:val="pt-BR"/>
        </w:rPr>
        <w:t>backoffice</w:t>
      </w:r>
      <w:proofErr w:type="spellEnd"/>
      <w:r>
        <w:rPr>
          <w:color w:val="00000A"/>
          <w:sz w:val="20"/>
          <w:lang w:val="pt-BR"/>
        </w:rPr>
        <w:t xml:space="preserve">, bem como o </w:t>
      </w:r>
      <w:proofErr w:type="spellStart"/>
      <w:r>
        <w:rPr>
          <w:color w:val="00000A"/>
          <w:sz w:val="20"/>
          <w:lang w:val="pt-BR"/>
        </w:rPr>
        <w:t>timestamp</w:t>
      </w:r>
      <w:proofErr w:type="spellEnd"/>
      <w:r>
        <w:rPr>
          <w:color w:val="00000A"/>
          <w:sz w:val="20"/>
          <w:lang w:val="pt-BR"/>
        </w:rPr>
        <w:t>.</w:t>
      </w:r>
    </w:p>
    <w:p w:rsidR="004F66B9" w:rsidRDefault="00FC3295">
      <w:pPr>
        <w:pStyle w:val="Default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Deve ser possível exportar pesquisas com o tipo de dado IP, Telefone, domínio ou documento. Os relatórios serão gerados como arquivos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csv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para serem importados no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excel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; devem conter a origem, usuário e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timestamp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>.</w:t>
      </w:r>
    </w:p>
    <w:p w:rsidR="004F66B9" w:rsidRPr="009F3B9A" w:rsidRDefault="00FC3295">
      <w:pPr>
        <w:pStyle w:val="Listacommarcadores"/>
        <w:numPr>
          <w:ilvl w:val="1"/>
          <w:numId w:val="9"/>
        </w:numPr>
        <w:jc w:val="both"/>
        <w:rPr>
          <w:ins w:id="201" w:author="CATIA MICHELE HOFFMANN OSTER FARABOTE" w:date="2016-11-09T10:54:00Z"/>
          <w:lang w:val="pt-BR"/>
          <w:rPrChange w:id="202" w:author="CATIA MICHELE HOFFMANN OSTER FARABOTE" w:date="2016-11-09T10:54:00Z">
            <w:rPr>
              <w:ins w:id="203" w:author="CATIA MICHELE HOFFMANN OSTER FARABOTE" w:date="2016-11-09T10:54:00Z"/>
              <w:color w:val="00000A"/>
              <w:sz w:val="20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origem / usuário e </w:t>
      </w:r>
      <w:proofErr w:type="spellStart"/>
      <w:r>
        <w:rPr>
          <w:color w:val="00000A"/>
          <w:sz w:val="20"/>
          <w:highlight w:val="darkGray"/>
          <w:lang w:val="pt-BR"/>
        </w:rPr>
        <w:t>timestamp</w:t>
      </w:r>
      <w:proofErr w:type="spellEnd"/>
      <w:r>
        <w:rPr>
          <w:color w:val="00000A"/>
          <w:sz w:val="20"/>
          <w:highlight w:val="darkGray"/>
          <w:lang w:val="pt-BR"/>
        </w:rPr>
        <w:t xml:space="preserve"> devem estar presentes na tela de consulta também?</w:t>
      </w:r>
    </w:p>
    <w:p w:rsidR="009F3B9A" w:rsidRPr="009F3B9A" w:rsidRDefault="009F3B9A">
      <w:pPr>
        <w:pStyle w:val="Listacommarcadores"/>
        <w:numPr>
          <w:ilvl w:val="0"/>
          <w:numId w:val="9"/>
        </w:numPr>
        <w:jc w:val="both"/>
        <w:rPr>
          <w:highlight w:val="yellow"/>
          <w:lang w:val="pt-BR"/>
          <w:rPrChange w:id="204" w:author="CATIA MICHELE HOFFMANN OSTER FARABOTE" w:date="2016-11-09T10:54:00Z">
            <w:rPr/>
          </w:rPrChange>
        </w:rPr>
        <w:pPrChange w:id="205" w:author="CATIA MICHELE HOFFMANN OSTER FARABOTE" w:date="2016-11-09T10:54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proofErr w:type="spellStart"/>
      <w:ins w:id="206" w:author="CATIA MICHELE HOFFMANN OSTER FARABOTE" w:date="2016-11-09T10:54:00Z">
        <w:r>
          <w:rPr>
            <w:color w:val="00000A"/>
            <w:sz w:val="20"/>
            <w:highlight w:val="yellow"/>
            <w:lang w:val="pt-BR"/>
          </w:rPr>
          <w:t>Catia</w:t>
        </w:r>
        <w:proofErr w:type="spellEnd"/>
        <w:r>
          <w:rPr>
            <w:color w:val="00000A"/>
            <w:sz w:val="20"/>
            <w:highlight w:val="yellow"/>
            <w:lang w:val="pt-BR"/>
          </w:rPr>
          <w:t xml:space="preserve">: </w:t>
        </w:r>
      </w:ins>
      <w:ins w:id="207" w:author="CATIA MICHELE HOFFMANN OSTER FARABOTE" w:date="2016-11-09T10:55:00Z">
        <w:r w:rsidR="001946D0">
          <w:rPr>
            <w:color w:val="00000A"/>
            <w:sz w:val="20"/>
            <w:highlight w:val="yellow"/>
            <w:lang w:val="pt-BR"/>
          </w:rPr>
          <w:t xml:space="preserve">Os detalhes serão visíveis se o usuário clicar </w:t>
        </w:r>
        <w:r w:rsidR="001946D0" w:rsidRPr="001946D0">
          <w:rPr>
            <w:color w:val="00000A"/>
            <w:sz w:val="20"/>
            <w:highlight w:val="yellow"/>
            <w:lang w:val="pt-BR"/>
          </w:rPr>
          <w:t>em um ícone para verificar os detalhes (</w:t>
        </w:r>
      </w:ins>
      <w:ins w:id="208" w:author="CATIA MICHELE HOFFMANN OSTER FARABOTE" w:date="2016-11-09T10:56:00Z">
        <w:r w:rsidR="001946D0" w:rsidRPr="001946D0">
          <w:rPr>
            <w:color w:val="00000A"/>
            <w:sz w:val="20"/>
            <w:highlight w:val="yellow"/>
            <w:lang w:val="pt-BR"/>
            <w:rPrChange w:id="209" w:author="CATIA MICHELE HOFFMANN OSTER FARABOTE" w:date="2016-11-09T10:56:00Z">
              <w:rPr>
                <w:color w:val="00000A"/>
                <w:sz w:val="20"/>
                <w:lang w:val="pt-BR"/>
              </w:rPr>
            </w:rPrChange>
          </w:rPr>
          <w:t xml:space="preserve">origem / usuário e </w:t>
        </w:r>
        <w:proofErr w:type="spellStart"/>
        <w:r w:rsidR="001946D0" w:rsidRPr="001946D0">
          <w:rPr>
            <w:color w:val="00000A"/>
            <w:sz w:val="20"/>
            <w:highlight w:val="yellow"/>
            <w:lang w:val="pt-BR"/>
            <w:rPrChange w:id="210" w:author="CATIA MICHELE HOFFMANN OSTER FARABOTE" w:date="2016-11-09T10:56:00Z">
              <w:rPr>
                <w:color w:val="00000A"/>
                <w:sz w:val="20"/>
                <w:lang w:val="pt-BR"/>
              </w:rPr>
            </w:rPrChange>
          </w:rPr>
          <w:t>timestamp</w:t>
        </w:r>
        <w:proofErr w:type="spellEnd"/>
        <w:r w:rsidR="001946D0" w:rsidRPr="001946D0">
          <w:rPr>
            <w:color w:val="00000A"/>
            <w:sz w:val="20"/>
            <w:highlight w:val="yellow"/>
            <w:lang w:val="pt-BR"/>
            <w:rPrChange w:id="211" w:author="CATIA MICHELE HOFFMANN OSTER FARABOTE" w:date="2016-11-09T10:56:00Z">
              <w:rPr>
                <w:color w:val="00000A"/>
                <w:sz w:val="20"/>
                <w:lang w:val="pt-BR"/>
              </w:rPr>
            </w:rPrChange>
          </w:rPr>
          <w:t>), os detalhes devem ser abertos em um pop</w:t>
        </w:r>
      </w:ins>
      <w:ins w:id="212" w:author="CATIA MICHELE HOFFMANN OSTER FARABOTE" w:date="2016-11-09T11:00:00Z">
        <w:r w:rsidR="004374AF">
          <w:rPr>
            <w:color w:val="00000A"/>
            <w:sz w:val="20"/>
            <w:highlight w:val="yellow"/>
            <w:lang w:val="pt-BR"/>
          </w:rPr>
          <w:t xml:space="preserve"> </w:t>
        </w:r>
      </w:ins>
      <w:proofErr w:type="spellStart"/>
      <w:ins w:id="213" w:author="CATIA MICHELE HOFFMANN OSTER FARABOTE" w:date="2016-11-09T10:56:00Z">
        <w:r w:rsidR="001946D0" w:rsidRPr="001946D0">
          <w:rPr>
            <w:color w:val="00000A"/>
            <w:sz w:val="20"/>
            <w:highlight w:val="yellow"/>
            <w:lang w:val="pt-BR"/>
            <w:rPrChange w:id="214" w:author="CATIA MICHELE HOFFMANN OSTER FARABOTE" w:date="2016-11-09T10:56:00Z">
              <w:rPr>
                <w:color w:val="00000A"/>
                <w:sz w:val="20"/>
                <w:lang w:val="pt-BR"/>
              </w:rPr>
            </w:rPrChange>
          </w:rPr>
          <w:t>up</w:t>
        </w:r>
        <w:proofErr w:type="spellEnd"/>
        <w:r w:rsidR="001946D0" w:rsidRPr="001946D0">
          <w:rPr>
            <w:color w:val="00000A"/>
            <w:sz w:val="20"/>
            <w:highlight w:val="yellow"/>
            <w:lang w:val="pt-BR"/>
            <w:rPrChange w:id="215" w:author="CATIA MICHELE HOFFMANN OSTER FARABOTE" w:date="2016-11-09T10:56:00Z">
              <w:rPr>
                <w:color w:val="00000A"/>
                <w:sz w:val="20"/>
                <w:lang w:val="pt-BR"/>
              </w:rPr>
            </w:rPrChange>
          </w:rPr>
          <w:t>.</w:t>
        </w:r>
      </w:ins>
    </w:p>
    <w:p w:rsidR="004F66B9" w:rsidRPr="009F3B9A" w:rsidRDefault="00FC3295">
      <w:pPr>
        <w:pStyle w:val="Listacommarcadores"/>
        <w:numPr>
          <w:ilvl w:val="1"/>
          <w:numId w:val="9"/>
        </w:numPr>
        <w:jc w:val="both"/>
        <w:rPr>
          <w:ins w:id="216" w:author="CATIA MICHELE HOFFMANN OSTER FARABOTE" w:date="2016-11-09T10:54:00Z"/>
          <w:highlight w:val="darkGray"/>
          <w:lang w:val="pt-BR"/>
          <w:rPrChange w:id="217" w:author="CATIA MICHELE HOFFMANN OSTER FARABOTE" w:date="2016-11-09T10:54:00Z">
            <w:rPr>
              <w:ins w:id="218" w:author="CATIA MICHELE HOFFMANN OSTER FARABOTE" w:date="2016-11-09T10:54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o resultado da busca contempla </w:t>
      </w:r>
      <w:proofErr w:type="spellStart"/>
      <w:r>
        <w:rPr>
          <w:color w:val="00000A"/>
          <w:sz w:val="20"/>
          <w:highlight w:val="darkGray"/>
          <w:lang w:val="pt-BR"/>
        </w:rPr>
        <w:t>tambem</w:t>
      </w:r>
      <w:proofErr w:type="spellEnd"/>
      <w:r>
        <w:rPr>
          <w:color w:val="00000A"/>
          <w:sz w:val="20"/>
          <w:highlight w:val="darkGray"/>
          <w:lang w:val="pt-BR"/>
        </w:rPr>
        <w:t xml:space="preserve"> a base do SGIA?</w:t>
      </w:r>
    </w:p>
    <w:p w:rsidR="009F3B9A" w:rsidRPr="009F3B9A" w:rsidRDefault="009F3B9A">
      <w:pPr>
        <w:pStyle w:val="Listacommarcadores"/>
        <w:numPr>
          <w:ilvl w:val="0"/>
          <w:numId w:val="9"/>
        </w:numPr>
        <w:jc w:val="both"/>
        <w:rPr>
          <w:highlight w:val="yellow"/>
          <w:lang w:val="pt-BR"/>
          <w:rPrChange w:id="219" w:author="CATIA MICHELE HOFFMANN OSTER FARABOTE" w:date="2016-11-09T10:54:00Z">
            <w:rPr>
              <w:highlight w:val="darkGray"/>
            </w:rPr>
          </w:rPrChange>
        </w:rPr>
        <w:pPrChange w:id="220" w:author="CATIA MICHELE HOFFMANN OSTER FARABOTE" w:date="2016-11-09T10:54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proofErr w:type="spellStart"/>
      <w:ins w:id="221" w:author="CATIA MICHELE HOFFMANN OSTER FARABOTE" w:date="2016-11-09T10:54:00Z">
        <w:r>
          <w:rPr>
            <w:color w:val="00000A"/>
            <w:sz w:val="20"/>
            <w:highlight w:val="yellow"/>
            <w:lang w:val="pt-BR"/>
          </w:rPr>
          <w:t>Catia</w:t>
        </w:r>
        <w:proofErr w:type="spellEnd"/>
        <w:r>
          <w:rPr>
            <w:color w:val="00000A"/>
            <w:sz w:val="20"/>
            <w:highlight w:val="yellow"/>
            <w:lang w:val="pt-BR"/>
          </w:rPr>
          <w:t>: SIM</w:t>
        </w:r>
      </w:ins>
    </w:p>
    <w:p w:rsidR="004F66B9" w:rsidRDefault="004F66B9">
      <w:pPr>
        <w:pStyle w:val="Default"/>
        <w:jc w:val="both"/>
        <w:rPr>
          <w:rFonts w:asciiTheme="minorHAnsi" w:hAnsiTheme="minorHAnsi" w:cstheme="minorBidi"/>
          <w:color w:val="00000A"/>
          <w:sz w:val="20"/>
          <w:szCs w:val="20"/>
        </w:rPr>
      </w:pPr>
    </w:p>
    <w:p w:rsidR="004F66B9" w:rsidRDefault="00FC3295">
      <w:pPr>
        <w:pStyle w:val="Default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Deve ser permitido a carga de dados em lote por tipo de dados, o layout modelo para esta carga deverá estar disponível no painel para cópia. </w:t>
      </w:r>
    </w:p>
    <w:p w:rsidR="004F66B9" w:rsidRDefault="00FC3295">
      <w:pPr>
        <w:pStyle w:val="Default"/>
        <w:jc w:val="both"/>
      </w:pPr>
      <w:r>
        <w:rPr>
          <w:rFonts w:asciiTheme="minorHAnsi" w:hAnsiTheme="minorHAnsi" w:cstheme="minorBidi"/>
          <w:color w:val="00000A"/>
          <w:sz w:val="20"/>
          <w:szCs w:val="20"/>
        </w:rPr>
        <w:t>Havendo problemas na importação o usuário deve ser notificado em tela com mensagem de erro alertando-o da falha na montagem do arquivo e ou no acesso à base de dados.</w:t>
      </w:r>
    </w:p>
    <w:p w:rsidR="004F66B9" w:rsidRPr="009F3B9A" w:rsidRDefault="00FC3295">
      <w:pPr>
        <w:pStyle w:val="Listacommarcadores"/>
        <w:numPr>
          <w:ilvl w:val="0"/>
          <w:numId w:val="8"/>
        </w:numPr>
        <w:jc w:val="both"/>
        <w:rPr>
          <w:ins w:id="222" w:author="CATIA MICHELE HOFFMANN OSTER FARABOTE" w:date="2016-11-09T10:53:00Z"/>
          <w:highlight w:val="darkGray"/>
          <w:lang w:val="pt-BR"/>
          <w:rPrChange w:id="223" w:author="CATIA MICHELE HOFFMANN OSTER FARABOTE" w:date="2016-11-09T10:53:00Z">
            <w:rPr>
              <w:ins w:id="224" w:author="CATIA MICHELE HOFFMANN OSTER FARABOTE" w:date="2016-11-09T10:53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Na importação de dados em lote, o usuário informa qual o tipo de dado que </w:t>
      </w:r>
      <w:del w:id="225" w:author="CATIA MICHELE HOFFMANN OSTER FARABOTE" w:date="2016-11-09T11:00:00Z">
        <w:r w:rsidDel="004374AF">
          <w:rPr>
            <w:color w:val="00000A"/>
            <w:sz w:val="20"/>
            <w:highlight w:val="darkGray"/>
            <w:lang w:val="pt-BR"/>
          </w:rPr>
          <w:delText>contem</w:delText>
        </w:r>
      </w:del>
      <w:ins w:id="226" w:author="CATIA MICHELE HOFFMANN OSTER FARABOTE" w:date="2016-11-09T11:00:00Z">
        <w:r w:rsidR="004374AF">
          <w:rPr>
            <w:color w:val="00000A"/>
            <w:sz w:val="20"/>
            <w:highlight w:val="darkGray"/>
            <w:lang w:val="pt-BR"/>
          </w:rPr>
          <w:t>contém</w:t>
        </w:r>
      </w:ins>
      <w:r>
        <w:rPr>
          <w:color w:val="00000A"/>
          <w:sz w:val="20"/>
          <w:highlight w:val="darkGray"/>
          <w:lang w:val="pt-BR"/>
        </w:rPr>
        <w:t xml:space="preserve"> o arquivo a ser carregado, que será uma lista com apenas uma coluna, </w:t>
      </w:r>
      <w:proofErr w:type="gramStart"/>
      <w:r>
        <w:rPr>
          <w:color w:val="00000A"/>
          <w:sz w:val="20"/>
          <w:highlight w:val="darkGray"/>
          <w:lang w:val="pt-BR"/>
        </w:rPr>
        <w:t>e portanto</w:t>
      </w:r>
      <w:proofErr w:type="gramEnd"/>
      <w:r>
        <w:rPr>
          <w:color w:val="00000A"/>
          <w:sz w:val="20"/>
          <w:highlight w:val="darkGray"/>
          <w:lang w:val="pt-BR"/>
        </w:rPr>
        <w:t xml:space="preserve"> não há a necessidade de ter o </w:t>
      </w:r>
      <w:proofErr w:type="spellStart"/>
      <w:r>
        <w:rPr>
          <w:color w:val="00000A"/>
          <w:sz w:val="20"/>
          <w:highlight w:val="darkGray"/>
          <w:lang w:val="pt-BR"/>
        </w:rPr>
        <w:t>lay-out</w:t>
      </w:r>
      <w:proofErr w:type="spellEnd"/>
      <w:r>
        <w:rPr>
          <w:color w:val="00000A"/>
          <w:sz w:val="20"/>
          <w:highlight w:val="darkGray"/>
          <w:lang w:val="pt-BR"/>
        </w:rPr>
        <w:t>.</w:t>
      </w:r>
      <w:ins w:id="227" w:author="CATIA MICHELE HOFFMANN OSTER FARABOTE" w:date="2016-11-09T10:53:00Z">
        <w:r w:rsidR="009F3B9A">
          <w:rPr>
            <w:color w:val="00000A"/>
            <w:sz w:val="20"/>
            <w:highlight w:val="darkGray"/>
            <w:lang w:val="pt-BR"/>
          </w:rPr>
          <w:t xml:space="preserve"> </w:t>
        </w:r>
      </w:ins>
    </w:p>
    <w:p w:rsidR="009F3B9A" w:rsidRPr="009F3B9A" w:rsidRDefault="009F3B9A">
      <w:pPr>
        <w:pStyle w:val="Listacommarcadores"/>
        <w:numPr>
          <w:ilvl w:val="0"/>
          <w:numId w:val="8"/>
        </w:numPr>
        <w:jc w:val="both"/>
        <w:rPr>
          <w:highlight w:val="yellow"/>
          <w:lang w:val="pt-BR"/>
          <w:rPrChange w:id="228" w:author="CATIA MICHELE HOFFMANN OSTER FARABOTE" w:date="2016-11-09T10:53:00Z">
            <w:rPr>
              <w:highlight w:val="darkGray"/>
            </w:rPr>
          </w:rPrChange>
        </w:rPr>
      </w:pPr>
      <w:proofErr w:type="spellStart"/>
      <w:ins w:id="229" w:author="CATIA MICHELE HOFFMANN OSTER FARABOTE" w:date="2016-11-09T10:53:00Z">
        <w:r w:rsidRPr="009F3B9A">
          <w:rPr>
            <w:color w:val="00000A"/>
            <w:sz w:val="20"/>
            <w:highlight w:val="yellow"/>
            <w:lang w:val="pt-BR"/>
            <w:rPrChange w:id="230" w:author="CATIA MICHELE HOFFMANN OSTER FARABOTE" w:date="2016-11-09T10:53:00Z">
              <w:rPr>
                <w:color w:val="00000A"/>
                <w:sz w:val="20"/>
                <w:highlight w:val="darkGray"/>
                <w:lang w:val="pt-BR"/>
              </w:rPr>
            </w:rPrChange>
          </w:rPr>
          <w:t>Catia</w:t>
        </w:r>
        <w:proofErr w:type="spellEnd"/>
        <w:r w:rsidRPr="009F3B9A">
          <w:rPr>
            <w:color w:val="00000A"/>
            <w:sz w:val="20"/>
            <w:highlight w:val="yellow"/>
            <w:lang w:val="pt-BR"/>
            <w:rPrChange w:id="231" w:author="CATIA MICHELE HOFFMANN OSTER FARABOTE" w:date="2016-11-09T10:53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OK</w:t>
        </w:r>
      </w:ins>
    </w:p>
    <w:p w:rsidR="004F66B9" w:rsidRDefault="004F66B9">
      <w:pPr>
        <w:pStyle w:val="Listacommarcadores"/>
        <w:jc w:val="both"/>
        <w:rPr>
          <w:color w:val="00000A"/>
          <w:lang w:val="pt-BR"/>
        </w:rPr>
      </w:pPr>
    </w:p>
    <w:p w:rsidR="004F66B9" w:rsidRDefault="00FC3295">
      <w:pPr>
        <w:pStyle w:val="Listacommarcadores"/>
        <w:jc w:val="both"/>
        <w:rPr>
          <w:b/>
          <w:color w:val="00000A"/>
          <w:sz w:val="20"/>
          <w:lang w:val="pt-BR"/>
        </w:rPr>
      </w:pPr>
      <w:r>
        <w:rPr>
          <w:b/>
          <w:color w:val="00000A"/>
          <w:sz w:val="20"/>
          <w:lang w:val="pt-BR"/>
        </w:rPr>
        <w:lastRenderedPageBreak/>
        <w:t>Exemplo de tela:</w:t>
      </w:r>
    </w:p>
    <w:p w:rsidR="004F66B9" w:rsidRDefault="00FC3295">
      <w:pPr>
        <w:pStyle w:val="Listacommarcadores"/>
        <w:jc w:val="both"/>
        <w:rPr>
          <w:b/>
          <w:color w:val="00000A"/>
          <w:sz w:val="20"/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645275" cy="2552065"/>
            <wp:effectExtent l="0" t="0" r="0" b="0"/>
            <wp:docPr id="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pStyle w:val="Listacommarcadores"/>
        <w:jc w:val="both"/>
        <w:rPr>
          <w:b/>
          <w:color w:val="00000A"/>
          <w:sz w:val="20"/>
          <w:lang w:val="pt-BR"/>
        </w:rPr>
      </w:pPr>
    </w:p>
    <w:p w:rsidR="004F66B9" w:rsidDel="002C08CE" w:rsidRDefault="004F66B9">
      <w:pPr>
        <w:pStyle w:val="Listacommarcadores"/>
        <w:jc w:val="center"/>
        <w:rPr>
          <w:del w:id="232" w:author="CATIA MICHELE HOFFMANN OSTER FARABOTE" w:date="2016-11-09T11:25:00Z"/>
          <w:color w:val="00000A"/>
          <w:lang w:val="pt-BR"/>
        </w:rPr>
      </w:pPr>
    </w:p>
    <w:p w:rsidR="004F66B9" w:rsidDel="002C08CE" w:rsidRDefault="004F66B9">
      <w:pPr>
        <w:pStyle w:val="Listacommarcadores"/>
        <w:ind w:left="360"/>
        <w:jc w:val="both"/>
        <w:rPr>
          <w:del w:id="233" w:author="CATIA MICHELE HOFFMANN OSTER FARABOTE" w:date="2016-11-09T11:25:00Z"/>
          <w:color w:val="00000A"/>
          <w:lang w:val="pt-BR"/>
        </w:rPr>
      </w:pPr>
    </w:p>
    <w:p w:rsidR="004F66B9" w:rsidRDefault="00FC3295">
      <w:pPr>
        <w:pStyle w:val="Listacommarcadores"/>
        <w:ind w:left="360"/>
        <w:rPr>
          <w:b/>
          <w:color w:val="00000A"/>
          <w:sz w:val="20"/>
          <w:lang w:val="pt-BR"/>
        </w:rPr>
      </w:pPr>
      <w:r>
        <w:rPr>
          <w:b/>
          <w:color w:val="00000A"/>
          <w:sz w:val="20"/>
          <w:lang w:val="pt-BR"/>
        </w:rPr>
        <w:t>Detalhe Técnico: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A página “Pesquisa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” não existe e deverá ser implementada para permitir buscas dos dados na base da </w:t>
      </w:r>
      <w:proofErr w:type="spellStart"/>
      <w:r>
        <w:rPr>
          <w:color w:val="00000A"/>
          <w:sz w:val="20"/>
          <w:lang w:val="pt-BR"/>
        </w:rPr>
        <w:t>blacklist</w:t>
      </w:r>
      <w:proofErr w:type="spellEnd"/>
      <w:r>
        <w:rPr>
          <w:color w:val="00000A"/>
          <w:sz w:val="20"/>
          <w:lang w:val="pt-BR"/>
        </w:rPr>
        <w:t xml:space="preserve"> através do ID da conta, IP, CPF/CNPJ, </w:t>
      </w:r>
      <w:proofErr w:type="spellStart"/>
      <w:r>
        <w:rPr>
          <w:color w:val="00000A"/>
          <w:sz w:val="20"/>
          <w:lang w:val="pt-BR"/>
        </w:rPr>
        <w:t>Email</w:t>
      </w:r>
      <w:proofErr w:type="spellEnd"/>
      <w:r>
        <w:rPr>
          <w:color w:val="00000A"/>
          <w:sz w:val="20"/>
          <w:lang w:val="pt-BR"/>
        </w:rPr>
        <w:t xml:space="preserve"> ou Telefone com opção para busca em Black e </w:t>
      </w:r>
      <w:proofErr w:type="spellStart"/>
      <w:r>
        <w:rPr>
          <w:color w:val="00000A"/>
          <w:sz w:val="20"/>
          <w:lang w:val="pt-BR"/>
        </w:rPr>
        <w:t>White</w:t>
      </w:r>
      <w:del w:id="234" w:author="CATIA MICHELE HOFFMANN OSTER FARABOTE" w:date="2016-11-09T11:25:00Z">
        <w:r w:rsidDel="0000038A">
          <w:rPr>
            <w:color w:val="00000A"/>
            <w:sz w:val="20"/>
            <w:lang w:val="pt-BR"/>
          </w:rPr>
          <w:delText xml:space="preserve"> </w:delText>
        </w:r>
      </w:del>
      <w:r>
        <w:rPr>
          <w:color w:val="00000A"/>
          <w:sz w:val="20"/>
          <w:lang w:val="pt-BR"/>
        </w:rPr>
        <w:t>list</w:t>
      </w:r>
      <w:proofErr w:type="spellEnd"/>
      <w:r>
        <w:rPr>
          <w:color w:val="00000A"/>
          <w:sz w:val="20"/>
          <w:lang w:val="pt-BR"/>
        </w:rPr>
        <w:t>. Contendo as seguintes funcionalidades:</w:t>
      </w:r>
    </w:p>
    <w:p w:rsidR="004F66B9" w:rsidRPr="00FC3295" w:rsidRDefault="00FC3295">
      <w:pPr>
        <w:pStyle w:val="Listacommarcadores"/>
        <w:numPr>
          <w:ilvl w:val="0"/>
          <w:numId w:val="9"/>
        </w:numPr>
        <w:jc w:val="both"/>
        <w:rPr>
          <w:lang w:val="pt-BR"/>
          <w:rPrChange w:id="235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Exibir uma lista de opções: ID da conta, IP, CPF/CNPJ, </w:t>
      </w:r>
      <w:proofErr w:type="spellStart"/>
      <w:r>
        <w:rPr>
          <w:color w:val="00000A"/>
          <w:sz w:val="20"/>
          <w:lang w:val="pt-BR"/>
        </w:rPr>
        <w:t>Email</w:t>
      </w:r>
      <w:proofErr w:type="spellEnd"/>
      <w:r>
        <w:rPr>
          <w:color w:val="00000A"/>
          <w:sz w:val="20"/>
          <w:lang w:val="pt-BR"/>
        </w:rPr>
        <w:t xml:space="preserve"> e telefone.</w:t>
      </w:r>
    </w:p>
    <w:p w:rsidR="004F66B9" w:rsidRPr="00037B2B" w:rsidRDefault="00FC3295">
      <w:pPr>
        <w:pStyle w:val="Listacommarcadores"/>
        <w:numPr>
          <w:ilvl w:val="1"/>
          <w:numId w:val="9"/>
        </w:numPr>
        <w:jc w:val="both"/>
        <w:rPr>
          <w:ins w:id="236" w:author="EDER JANI MARTINS" w:date="2016-11-09T13:28:00Z"/>
          <w:highlight w:val="darkGray"/>
          <w:lang w:val="pt-BR"/>
          <w:rPrChange w:id="237" w:author="EDER JANI MARTINS" w:date="2016-11-09T13:28:00Z">
            <w:rPr>
              <w:ins w:id="238" w:author="EDER JANI MARTINS" w:date="2016-11-09T13:28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botões de </w:t>
      </w:r>
      <w:proofErr w:type="spellStart"/>
      <w:r>
        <w:rPr>
          <w:color w:val="00000A"/>
          <w:sz w:val="20"/>
          <w:highlight w:val="darkGray"/>
          <w:lang w:val="pt-BR"/>
        </w:rPr>
        <w:t>radio</w:t>
      </w:r>
      <w:proofErr w:type="spellEnd"/>
      <w:r>
        <w:rPr>
          <w:color w:val="00000A"/>
          <w:sz w:val="20"/>
          <w:highlight w:val="darkGray"/>
          <w:lang w:val="pt-BR"/>
        </w:rPr>
        <w:t xml:space="preserve"> para identificar o tipo do critério informado no campo texto.</w:t>
      </w:r>
    </w:p>
    <w:p w:rsidR="00037B2B" w:rsidRPr="00037B2B" w:rsidRDefault="00037B2B">
      <w:pPr>
        <w:pStyle w:val="Listacommarcadores"/>
        <w:ind w:left="1080"/>
        <w:jc w:val="both"/>
        <w:rPr>
          <w:highlight w:val="yellow"/>
          <w:lang w:val="pt-BR"/>
          <w:rPrChange w:id="239" w:author="EDER JANI MARTINS" w:date="2016-11-09T13:28:00Z">
            <w:rPr>
              <w:highlight w:val="darkGray"/>
            </w:rPr>
          </w:rPrChange>
        </w:rPr>
        <w:pPrChange w:id="240" w:author="EDER JANI MARTINS" w:date="2016-11-09T13:28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41" w:author="EDER JANI MARTINS" w:date="2016-11-09T13:28:00Z">
        <w:r w:rsidRPr="00037B2B">
          <w:rPr>
            <w:b/>
            <w:color w:val="FF0000"/>
            <w:sz w:val="20"/>
            <w:highlight w:val="yellow"/>
            <w:lang w:val="pt-BR"/>
            <w:rPrChange w:id="242" w:author="EDER JANI MARTINS" w:date="2016-11-09T13:28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037B2B">
          <w:rPr>
            <w:color w:val="00000A"/>
            <w:sz w:val="20"/>
            <w:highlight w:val="yellow"/>
            <w:lang w:val="pt-BR"/>
            <w:rPrChange w:id="243" w:author="EDER JANI MARTINS" w:date="2016-11-09T13:28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Isso mesmo.</w:t>
        </w:r>
      </w:ins>
    </w:p>
    <w:p w:rsidR="004F66B9" w:rsidRDefault="00FC3295">
      <w:pPr>
        <w:pStyle w:val="Listacommarcadores"/>
        <w:numPr>
          <w:ilvl w:val="0"/>
          <w:numId w:val="9"/>
        </w:num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Pesquisar por período (baseado na data de inserção);</w:t>
      </w:r>
    </w:p>
    <w:p w:rsidR="004F66B9" w:rsidRPr="00FC3295" w:rsidRDefault="00FC3295">
      <w:pPr>
        <w:pStyle w:val="Listacommarcadores"/>
        <w:numPr>
          <w:ilvl w:val="0"/>
          <w:numId w:val="9"/>
        </w:numPr>
        <w:jc w:val="both"/>
        <w:rPr>
          <w:lang w:val="pt-BR"/>
          <w:rPrChange w:id="244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Permitir a pesquisa da base inteira;</w:t>
      </w:r>
    </w:p>
    <w:p w:rsidR="004F66B9" w:rsidRPr="00037B2B" w:rsidRDefault="00FC3295">
      <w:pPr>
        <w:pStyle w:val="Listacommarcadores"/>
        <w:numPr>
          <w:ilvl w:val="1"/>
          <w:numId w:val="9"/>
        </w:numPr>
        <w:jc w:val="both"/>
        <w:rPr>
          <w:ins w:id="245" w:author="EDER JANI MARTINS" w:date="2016-11-09T13:30:00Z"/>
          <w:highlight w:val="darkGray"/>
          <w:lang w:val="pt-BR"/>
          <w:rPrChange w:id="246" w:author="EDER JANI MARTINS" w:date="2016-11-09T13:30:00Z">
            <w:rPr>
              <w:ins w:id="247" w:author="EDER JANI MARTINS" w:date="2016-11-09T13:30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>Entendimento: se o usuário selecionar um dos critérios e deixar em branco o campo de pesquisa, retorna a lista completa.</w:t>
      </w:r>
    </w:p>
    <w:p w:rsidR="00037B2B" w:rsidRPr="00037B2B" w:rsidRDefault="00037B2B">
      <w:pPr>
        <w:pStyle w:val="Listacommarcadores"/>
        <w:ind w:left="1080"/>
        <w:jc w:val="both"/>
        <w:rPr>
          <w:sz w:val="20"/>
          <w:highlight w:val="yellow"/>
          <w:lang w:val="pt-BR"/>
          <w:rPrChange w:id="248" w:author="EDER JANI MARTINS" w:date="2016-11-09T13:31:00Z">
            <w:rPr>
              <w:highlight w:val="darkGray"/>
            </w:rPr>
          </w:rPrChange>
        </w:rPr>
        <w:pPrChange w:id="249" w:author="EDER JANI MARTINS" w:date="2016-11-09T13:30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50" w:author="EDER JANI MARTINS" w:date="2016-11-09T13:30:00Z">
        <w:r w:rsidRPr="00037B2B">
          <w:rPr>
            <w:b/>
            <w:color w:val="FF0000"/>
            <w:sz w:val="20"/>
            <w:highlight w:val="yellow"/>
            <w:lang w:val="pt-BR"/>
            <w:rPrChange w:id="251" w:author="EDER JANI MARTINS" w:date="2016-11-09T13:32:00Z">
              <w:rPr>
                <w:highlight w:val="darkGray"/>
                <w:lang w:val="pt-BR"/>
              </w:rPr>
            </w:rPrChange>
          </w:rPr>
          <w:t>Eder</w:t>
        </w:r>
        <w:r w:rsidRPr="00037B2B">
          <w:rPr>
            <w:sz w:val="20"/>
            <w:highlight w:val="yellow"/>
            <w:lang w:val="pt-BR"/>
            <w:rPrChange w:id="252" w:author="EDER JANI MARTINS" w:date="2016-11-09T13:31:00Z">
              <w:rPr>
                <w:highlight w:val="darkGray"/>
                <w:lang w:val="pt-BR"/>
              </w:rPr>
            </w:rPrChange>
          </w:rPr>
          <w:t xml:space="preserve">: </w:t>
        </w:r>
        <w:r w:rsidRPr="00037B2B">
          <w:rPr>
            <w:color w:val="00000A"/>
            <w:sz w:val="20"/>
            <w:highlight w:val="yellow"/>
            <w:lang w:val="pt-BR"/>
            <w:rPrChange w:id="253" w:author="EDER JANI MARTINS" w:date="2016-11-09T13:31:00Z">
              <w:rPr>
                <w:highlight w:val="darkGray"/>
                <w:lang w:val="pt-BR"/>
              </w:rPr>
            </w:rPrChange>
          </w:rPr>
          <w:t>sim</w:t>
        </w:r>
        <w:r w:rsidRPr="00037B2B">
          <w:rPr>
            <w:sz w:val="20"/>
            <w:highlight w:val="yellow"/>
            <w:lang w:val="pt-BR"/>
            <w:rPrChange w:id="254" w:author="EDER JANI MARTINS" w:date="2016-11-09T13:31:00Z">
              <w:rPr>
                <w:highlight w:val="darkGray"/>
                <w:lang w:val="pt-BR"/>
              </w:rPr>
            </w:rPrChange>
          </w:rPr>
          <w:t>.</w:t>
        </w:r>
      </w:ins>
    </w:p>
    <w:p w:rsidR="004F66B9" w:rsidRDefault="00FC3295">
      <w:pPr>
        <w:pStyle w:val="Listacommarcadores"/>
        <w:numPr>
          <w:ilvl w:val="0"/>
          <w:numId w:val="9"/>
        </w:numPr>
        <w:jc w:val="both"/>
      </w:pPr>
      <w:r>
        <w:rPr>
          <w:color w:val="00000A"/>
          <w:sz w:val="20"/>
          <w:lang w:val="pt-BR"/>
        </w:rPr>
        <w:t>Permitir exportar para CSV;</w:t>
      </w:r>
    </w:p>
    <w:p w:rsidR="00623601" w:rsidRDefault="00FC3295">
      <w:pPr>
        <w:pStyle w:val="Listacommarcadores"/>
        <w:numPr>
          <w:ilvl w:val="1"/>
          <w:numId w:val="9"/>
        </w:numPr>
        <w:jc w:val="both"/>
        <w:rPr>
          <w:ins w:id="255" w:author="CATIA MICHELE HOFFMANN OSTER FARABOTE" w:date="2016-11-09T11:27:00Z"/>
          <w:highlight w:val="darkGray"/>
          <w:lang w:val="pt-BR"/>
        </w:rPr>
      </w:pPr>
      <w:r>
        <w:rPr>
          <w:color w:val="00000A"/>
          <w:sz w:val="20"/>
          <w:highlight w:val="darkGray"/>
          <w:lang w:val="pt-BR"/>
        </w:rPr>
        <w:t>Dúvida: Quais as colunas devem ser exportadas? (</w:t>
      </w:r>
      <w:proofErr w:type="gramStart"/>
      <w:r>
        <w:rPr>
          <w:color w:val="00000A"/>
          <w:sz w:val="20"/>
          <w:highlight w:val="darkGray"/>
          <w:lang w:val="pt-BR"/>
        </w:rPr>
        <w:t>incluir</w:t>
      </w:r>
      <w:proofErr w:type="gramEnd"/>
      <w:r>
        <w:rPr>
          <w:color w:val="00000A"/>
          <w:sz w:val="20"/>
          <w:highlight w:val="darkGray"/>
          <w:lang w:val="pt-BR"/>
        </w:rPr>
        <w:t xml:space="preserve"> origem / responsável / data).</w:t>
      </w:r>
    </w:p>
    <w:p w:rsidR="00623601" w:rsidRPr="00530679" w:rsidRDefault="00623601">
      <w:pPr>
        <w:pStyle w:val="Listacommarcadores"/>
        <w:numPr>
          <w:ilvl w:val="1"/>
          <w:numId w:val="9"/>
        </w:numPr>
        <w:jc w:val="both"/>
        <w:rPr>
          <w:color w:val="auto"/>
          <w:highlight w:val="yellow"/>
          <w:lang w:val="pt-BR"/>
          <w:rPrChange w:id="256" w:author="CATIA MICHELE HOFFMANN OSTER FARABOTE" w:date="2016-11-09T11:27:00Z">
            <w:rPr>
              <w:highlight w:val="darkGray"/>
            </w:rPr>
          </w:rPrChange>
        </w:rPr>
      </w:pPr>
      <w:proofErr w:type="spellStart"/>
      <w:ins w:id="257" w:author="CATIA MICHELE HOFFMANN OSTER FARABOTE" w:date="2016-11-09T11:27:00Z">
        <w:r w:rsidRPr="00530679">
          <w:rPr>
            <w:color w:val="auto"/>
            <w:highlight w:val="yellow"/>
            <w:lang w:val="pt-BR"/>
            <w:rPrChange w:id="258" w:author="CATIA MICHELE HOFFMANN OSTER FARABOTE" w:date="2016-11-09T11:27:00Z">
              <w:rPr>
                <w:highlight w:val="darkGray"/>
                <w:lang w:val="pt-BR"/>
              </w:rPr>
            </w:rPrChange>
          </w:rPr>
          <w:t>Catia</w:t>
        </w:r>
        <w:proofErr w:type="spellEnd"/>
        <w:r w:rsidRPr="00530679">
          <w:rPr>
            <w:color w:val="auto"/>
            <w:highlight w:val="yellow"/>
            <w:lang w:val="pt-BR"/>
            <w:rPrChange w:id="259" w:author="CATIA MICHELE HOFFMANN OSTER FARABOTE" w:date="2016-11-09T11:27:00Z">
              <w:rPr>
                <w:highlight w:val="darkGray"/>
                <w:lang w:val="pt-BR"/>
              </w:rPr>
            </w:rPrChange>
          </w:rPr>
          <w:t xml:space="preserve">: </w:t>
        </w:r>
      </w:ins>
      <w:ins w:id="260" w:author="CATIA MICHELE HOFFMANN OSTER FARABOTE" w:date="2016-11-09T11:28:00Z">
        <w:r w:rsidR="00530679">
          <w:rPr>
            <w:color w:val="auto"/>
            <w:highlight w:val="yellow"/>
            <w:lang w:val="pt-BR"/>
          </w:rPr>
          <w:t>explicado acima (modulo de gestão)</w:t>
        </w:r>
      </w:ins>
    </w:p>
    <w:p w:rsidR="004F66B9" w:rsidRPr="00FC3295" w:rsidRDefault="00FC3295">
      <w:pPr>
        <w:pStyle w:val="Listacommarcadores"/>
        <w:numPr>
          <w:ilvl w:val="0"/>
          <w:numId w:val="9"/>
        </w:numPr>
        <w:jc w:val="both"/>
        <w:rPr>
          <w:lang w:val="pt-BR"/>
          <w:rPrChange w:id="26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Deve ser capaz de inserir os dados do tipo selecionado na lista de opção (por exemplo: escolhei CPF, insere e valida CPF);</w:t>
      </w:r>
    </w:p>
    <w:p w:rsidR="004F66B9" w:rsidRPr="00037B2B" w:rsidRDefault="00FC3295">
      <w:pPr>
        <w:pStyle w:val="Listacommarcadores"/>
        <w:numPr>
          <w:ilvl w:val="1"/>
          <w:numId w:val="9"/>
        </w:numPr>
        <w:jc w:val="both"/>
        <w:rPr>
          <w:ins w:id="262" w:author="EDER JANI MARTINS" w:date="2016-11-09T13:31:00Z"/>
          <w:highlight w:val="darkGray"/>
          <w:lang w:val="pt-BR"/>
          <w:rPrChange w:id="263" w:author="EDER JANI MARTINS" w:date="2016-11-09T13:31:00Z">
            <w:rPr>
              <w:ins w:id="264" w:author="EDER JANI MARTINS" w:date="2016-11-09T13:31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Dúvida: a inclusão de </w:t>
      </w:r>
      <w:proofErr w:type="spellStart"/>
      <w:r>
        <w:rPr>
          <w:color w:val="00000A"/>
          <w:sz w:val="20"/>
          <w:highlight w:val="darkGray"/>
          <w:lang w:val="pt-BR"/>
        </w:rPr>
        <w:t>ítem</w:t>
      </w:r>
      <w:proofErr w:type="spellEnd"/>
      <w:r>
        <w:rPr>
          <w:color w:val="00000A"/>
          <w:sz w:val="20"/>
          <w:highlight w:val="darkGray"/>
          <w:lang w:val="pt-BR"/>
        </w:rPr>
        <w:t xml:space="preserve"> na </w:t>
      </w:r>
      <w:proofErr w:type="spellStart"/>
      <w:r>
        <w:rPr>
          <w:color w:val="00000A"/>
          <w:sz w:val="20"/>
          <w:highlight w:val="darkGray"/>
          <w:lang w:val="pt-BR"/>
        </w:rPr>
        <w:t>blacklist</w:t>
      </w:r>
      <w:proofErr w:type="spellEnd"/>
      <w:r>
        <w:rPr>
          <w:color w:val="00000A"/>
          <w:sz w:val="20"/>
          <w:highlight w:val="darkGray"/>
          <w:lang w:val="pt-BR"/>
        </w:rPr>
        <w:t xml:space="preserve"> pode ser na mesma tela</w:t>
      </w:r>
    </w:p>
    <w:p w:rsidR="00037B2B" w:rsidRPr="00037B2B" w:rsidRDefault="00037B2B">
      <w:pPr>
        <w:pStyle w:val="Listacommarcadores"/>
        <w:ind w:left="1080"/>
        <w:jc w:val="both"/>
        <w:rPr>
          <w:highlight w:val="yellow"/>
          <w:lang w:val="pt-BR"/>
          <w:rPrChange w:id="265" w:author="EDER JANI MARTINS" w:date="2016-11-09T13:32:00Z">
            <w:rPr>
              <w:highlight w:val="darkGray"/>
            </w:rPr>
          </w:rPrChange>
        </w:rPr>
        <w:pPrChange w:id="266" w:author="EDER JANI MARTINS" w:date="2016-11-09T13:31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67" w:author="EDER JANI MARTINS" w:date="2016-11-09T13:31:00Z">
        <w:r w:rsidRPr="00037B2B">
          <w:rPr>
            <w:b/>
            <w:color w:val="FF0000"/>
            <w:sz w:val="20"/>
            <w:highlight w:val="yellow"/>
            <w:lang w:val="pt-BR"/>
            <w:rPrChange w:id="268" w:author="EDER JANI MARTINS" w:date="2016-11-09T13:32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037B2B">
          <w:rPr>
            <w:color w:val="00000A"/>
            <w:sz w:val="20"/>
            <w:highlight w:val="yellow"/>
            <w:lang w:val="pt-BR"/>
            <w:rPrChange w:id="269" w:author="EDER JANI MARTINS" w:date="2016-11-09T13:32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creio que sim. Temos que prezar pela facilidade de uso.</w:t>
        </w:r>
      </w:ins>
    </w:p>
    <w:p w:rsidR="004F66B9" w:rsidRDefault="00FC3295">
      <w:pPr>
        <w:pStyle w:val="Listacommarcadores"/>
        <w:numPr>
          <w:ilvl w:val="1"/>
          <w:numId w:val="9"/>
        </w:num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Os dados inseridos devem conter a data e hora da inserção e o usuário que a efetuou;</w:t>
      </w:r>
    </w:p>
    <w:p w:rsidR="004F66B9" w:rsidRPr="00FC3295" w:rsidRDefault="00FC3295">
      <w:pPr>
        <w:pStyle w:val="Listacommarcadores"/>
        <w:numPr>
          <w:ilvl w:val="1"/>
          <w:numId w:val="9"/>
        </w:numPr>
        <w:jc w:val="both"/>
        <w:rPr>
          <w:lang w:val="pt-BR"/>
          <w:rPrChange w:id="270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Não pode permitir itens com o mesmo valor em White e Black </w:t>
      </w:r>
      <w:proofErr w:type="spellStart"/>
      <w:r>
        <w:rPr>
          <w:color w:val="00000A"/>
          <w:sz w:val="20"/>
          <w:lang w:val="pt-BR"/>
        </w:rPr>
        <w:t>list</w:t>
      </w:r>
      <w:proofErr w:type="spellEnd"/>
      <w:r>
        <w:rPr>
          <w:color w:val="00000A"/>
          <w:sz w:val="20"/>
          <w:lang w:val="pt-BR"/>
        </w:rPr>
        <w:t xml:space="preserve"> (os dados podem não estar cadastrados, na Black </w:t>
      </w:r>
      <w:proofErr w:type="spellStart"/>
      <w:r>
        <w:rPr>
          <w:color w:val="00000A"/>
          <w:sz w:val="20"/>
          <w:lang w:val="pt-BR"/>
        </w:rPr>
        <w:t>list</w:t>
      </w:r>
      <w:proofErr w:type="spellEnd"/>
      <w:r>
        <w:rPr>
          <w:color w:val="00000A"/>
          <w:sz w:val="20"/>
          <w:lang w:val="pt-BR"/>
        </w:rPr>
        <w:t xml:space="preserve"> ou na White </w:t>
      </w:r>
      <w:proofErr w:type="spellStart"/>
      <w:r>
        <w:rPr>
          <w:color w:val="00000A"/>
          <w:sz w:val="20"/>
          <w:lang w:val="pt-BR"/>
        </w:rPr>
        <w:t>list</w:t>
      </w:r>
      <w:proofErr w:type="spellEnd"/>
      <w:r>
        <w:rPr>
          <w:color w:val="00000A"/>
          <w:sz w:val="20"/>
          <w:lang w:val="pt-BR"/>
        </w:rPr>
        <w:t>);</w:t>
      </w:r>
    </w:p>
    <w:p w:rsidR="004F66B9" w:rsidRPr="00037B2B" w:rsidRDefault="00FC3295">
      <w:pPr>
        <w:pStyle w:val="Listacommarcadores"/>
        <w:numPr>
          <w:ilvl w:val="1"/>
          <w:numId w:val="9"/>
        </w:numPr>
        <w:jc w:val="both"/>
        <w:rPr>
          <w:ins w:id="271" w:author="EDER JANI MARTINS" w:date="2016-11-09T13:33:00Z"/>
          <w:highlight w:val="darkGray"/>
          <w:lang w:val="pt-BR"/>
          <w:rPrChange w:id="272" w:author="EDER JANI MARTINS" w:date="2016-11-09T13:33:00Z">
            <w:rPr>
              <w:ins w:id="273" w:author="EDER JANI MARTINS" w:date="2016-11-09T13:33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Exceto para dados vindos do SGIA – nesse caso pode ter </w:t>
      </w:r>
      <w:proofErr w:type="spellStart"/>
      <w:r>
        <w:rPr>
          <w:color w:val="00000A"/>
          <w:sz w:val="20"/>
          <w:highlight w:val="darkGray"/>
          <w:lang w:val="pt-BR"/>
        </w:rPr>
        <w:t>whitelist</w:t>
      </w:r>
      <w:proofErr w:type="spellEnd"/>
      <w:r>
        <w:rPr>
          <w:color w:val="00000A"/>
          <w:sz w:val="20"/>
          <w:highlight w:val="darkGray"/>
          <w:lang w:val="pt-BR"/>
        </w:rPr>
        <w:t>.</w:t>
      </w:r>
    </w:p>
    <w:p w:rsidR="00037B2B" w:rsidRPr="00037B2B" w:rsidRDefault="00037B2B">
      <w:pPr>
        <w:pStyle w:val="Listacommarcadores"/>
        <w:ind w:left="1080"/>
        <w:jc w:val="both"/>
        <w:rPr>
          <w:highlight w:val="yellow"/>
          <w:lang w:val="pt-BR"/>
          <w:rPrChange w:id="274" w:author="EDER JANI MARTINS" w:date="2016-11-09T13:34:00Z">
            <w:rPr>
              <w:highlight w:val="darkGray"/>
            </w:rPr>
          </w:rPrChange>
        </w:rPr>
        <w:pPrChange w:id="275" w:author="EDER JANI MARTINS" w:date="2016-11-09T13:33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76" w:author="EDER JANI MARTINS" w:date="2016-11-09T13:33:00Z">
        <w:r w:rsidRPr="00037B2B">
          <w:rPr>
            <w:b/>
            <w:color w:val="FF0000"/>
            <w:sz w:val="20"/>
            <w:highlight w:val="yellow"/>
            <w:lang w:val="pt-BR"/>
            <w:rPrChange w:id="277" w:author="EDER JANI MARTINS" w:date="2016-11-09T13:34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037B2B">
          <w:rPr>
            <w:color w:val="00000A"/>
            <w:sz w:val="20"/>
            <w:highlight w:val="yellow"/>
            <w:lang w:val="pt-BR"/>
            <w:rPrChange w:id="278" w:author="EDER JANI MARTINS" w:date="2016-11-09T13:34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Sim, de fato, isso pode ocorrer e não pensei e nada para tratar isso.</w:t>
        </w:r>
      </w:ins>
    </w:p>
    <w:p w:rsidR="004F66B9" w:rsidRDefault="00FC3295">
      <w:pPr>
        <w:pStyle w:val="Listacommarcadores"/>
        <w:numPr>
          <w:ilvl w:val="0"/>
          <w:numId w:val="9"/>
        </w:num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Permitir excluir os dados, tanto da White quanto Black </w:t>
      </w:r>
      <w:proofErr w:type="spellStart"/>
      <w:r>
        <w:rPr>
          <w:color w:val="00000A"/>
          <w:sz w:val="20"/>
          <w:lang w:val="pt-BR"/>
        </w:rPr>
        <w:t>list</w:t>
      </w:r>
      <w:proofErr w:type="spellEnd"/>
      <w:r>
        <w:rPr>
          <w:color w:val="00000A"/>
          <w:sz w:val="20"/>
          <w:lang w:val="pt-BR"/>
        </w:rPr>
        <w:t>;</w:t>
      </w:r>
    </w:p>
    <w:p w:rsidR="004F66B9" w:rsidRPr="00FC3295" w:rsidRDefault="00FC3295">
      <w:pPr>
        <w:pStyle w:val="Listacommarcadores"/>
        <w:numPr>
          <w:ilvl w:val="1"/>
          <w:numId w:val="9"/>
        </w:numPr>
        <w:jc w:val="both"/>
        <w:rPr>
          <w:lang w:val="pt-BR"/>
          <w:rPrChange w:id="279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Estes dados devem ser removidos da tabela principal e salva numa tabela de histórico com data de inclusão e usuário que realizou a exclusão (esta tabela tem que salvar o usuário e a data original da inclusão, ou seja, deverá manter os dados de inclusão, com data, hora e usuário, bem como um novo campo para data e hora e usuário de exclusão);</w:t>
      </w:r>
    </w:p>
    <w:p w:rsidR="004F66B9" w:rsidRPr="00037B2B" w:rsidRDefault="00FC3295">
      <w:pPr>
        <w:pStyle w:val="Listacommarcadores"/>
        <w:numPr>
          <w:ilvl w:val="1"/>
          <w:numId w:val="9"/>
        </w:numPr>
        <w:jc w:val="both"/>
        <w:rPr>
          <w:ins w:id="280" w:author="EDER JANI MARTINS" w:date="2016-11-09T13:34:00Z"/>
          <w:highlight w:val="darkGray"/>
          <w:lang w:val="pt-BR"/>
          <w:rPrChange w:id="281" w:author="EDER JANI MARTINS" w:date="2016-11-09T13:34:00Z">
            <w:rPr>
              <w:ins w:id="282" w:author="EDER JANI MARTINS" w:date="2016-11-09T13:34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lastRenderedPageBreak/>
        <w:t>Entendimento: Essa tabela de histórico não afetará nenhuma operação, será apenas um repositório de dados para consultas manuais</w:t>
      </w:r>
    </w:p>
    <w:p w:rsidR="00037B2B" w:rsidRPr="00FC3295" w:rsidRDefault="00037B2B">
      <w:pPr>
        <w:pStyle w:val="Listacommarcadores"/>
        <w:ind w:left="1080"/>
        <w:jc w:val="both"/>
        <w:rPr>
          <w:highlight w:val="darkGray"/>
          <w:lang w:val="pt-BR"/>
          <w:rPrChange w:id="283" w:author="CATIA MICHELE HOFFMANN OSTER FARABOTE" w:date="2016-11-07T10:12:00Z">
            <w:rPr>
              <w:highlight w:val="darkGray"/>
            </w:rPr>
          </w:rPrChange>
        </w:rPr>
        <w:pPrChange w:id="284" w:author="EDER JANI MARTINS" w:date="2016-11-09T13:34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85" w:author="EDER JANI MARTINS" w:date="2016-11-09T13:34:00Z">
        <w:r w:rsidRPr="00037B2B">
          <w:rPr>
            <w:b/>
            <w:color w:val="FF0000"/>
            <w:sz w:val="20"/>
            <w:highlight w:val="yellow"/>
            <w:lang w:val="pt-BR"/>
            <w:rPrChange w:id="286" w:author="EDER JANI MARTINS" w:date="2016-11-09T13:34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037B2B">
          <w:rPr>
            <w:color w:val="00000A"/>
            <w:sz w:val="20"/>
            <w:highlight w:val="yellow"/>
            <w:lang w:val="pt-BR"/>
            <w:rPrChange w:id="287" w:author="EDER JANI MARTINS" w:date="2016-11-09T13:34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Isso mesmo.</w:t>
        </w:r>
      </w:ins>
    </w:p>
    <w:p w:rsidR="004F66B9" w:rsidRDefault="00FC3295">
      <w:pPr>
        <w:pStyle w:val="Listacommarcadores"/>
        <w:numPr>
          <w:ilvl w:val="0"/>
          <w:numId w:val="9"/>
        </w:num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Se capaz de importar CSV com o tipo selecionado;</w:t>
      </w:r>
    </w:p>
    <w:p w:rsidR="004F66B9" w:rsidRDefault="00FC3295">
      <w:pPr>
        <w:pStyle w:val="Listacommarcadores"/>
        <w:numPr>
          <w:ilvl w:val="1"/>
          <w:numId w:val="9"/>
        </w:num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Dados que já existem não serão afetados de nenhuma forma, serão apenas ignorados e não será necessário posicionar o usuário quanto a isto;</w:t>
      </w:r>
    </w:p>
    <w:p w:rsidR="004F66B9" w:rsidRPr="00FC3295" w:rsidRDefault="00FC3295">
      <w:pPr>
        <w:pStyle w:val="Listacommarcadores"/>
        <w:numPr>
          <w:ilvl w:val="1"/>
          <w:numId w:val="9"/>
        </w:numPr>
        <w:jc w:val="both"/>
        <w:rPr>
          <w:lang w:val="pt-BR"/>
          <w:rPrChange w:id="288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Os dados que falharam deverão ser exibidos na tela, com os devidos motivos de falha, ou permitir a exportação em CSV;</w:t>
      </w:r>
    </w:p>
    <w:p w:rsidR="00037B2B" w:rsidRPr="00037B2B" w:rsidRDefault="00FC3295">
      <w:pPr>
        <w:pStyle w:val="Listacommarcadores"/>
        <w:numPr>
          <w:ilvl w:val="1"/>
          <w:numId w:val="9"/>
        </w:numPr>
        <w:jc w:val="both"/>
        <w:rPr>
          <w:ins w:id="289" w:author="EDER JANI MARTINS" w:date="2016-11-09T13:35:00Z"/>
          <w:highlight w:val="darkGray"/>
          <w:lang w:val="pt-BR"/>
          <w:rPrChange w:id="290" w:author="EDER JANI MARTINS" w:date="2016-11-09T13:35:00Z">
            <w:rPr>
              <w:ins w:id="291" w:author="EDER JANI MARTINS" w:date="2016-11-09T13:35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Ao importar o </w:t>
      </w:r>
      <w:proofErr w:type="spellStart"/>
      <w:r>
        <w:rPr>
          <w:color w:val="00000A"/>
          <w:sz w:val="20"/>
          <w:highlight w:val="darkGray"/>
          <w:lang w:val="pt-BR"/>
        </w:rPr>
        <w:t>csv</w:t>
      </w:r>
      <w:proofErr w:type="spellEnd"/>
      <w:r>
        <w:rPr>
          <w:color w:val="00000A"/>
          <w:sz w:val="20"/>
          <w:highlight w:val="darkGray"/>
          <w:lang w:val="pt-BR"/>
        </w:rPr>
        <w:t xml:space="preserve">, devolveremos outro </w:t>
      </w:r>
      <w:proofErr w:type="spellStart"/>
      <w:r>
        <w:rPr>
          <w:color w:val="00000A"/>
          <w:sz w:val="20"/>
          <w:highlight w:val="darkGray"/>
          <w:lang w:val="pt-BR"/>
        </w:rPr>
        <w:t>csv</w:t>
      </w:r>
      <w:proofErr w:type="spellEnd"/>
      <w:r>
        <w:rPr>
          <w:color w:val="00000A"/>
          <w:sz w:val="20"/>
          <w:highlight w:val="darkGray"/>
          <w:lang w:val="pt-BR"/>
        </w:rPr>
        <w:t xml:space="preserve"> contendo ao lado de cada registro o resultado da importação do mesmo, podendo ser: Incluído / Duplicado / Erro no formato.</w:t>
      </w:r>
    </w:p>
    <w:p w:rsidR="004F66B9" w:rsidRPr="00037B2B" w:rsidRDefault="00037B2B">
      <w:pPr>
        <w:pStyle w:val="Listacommarcadores"/>
        <w:ind w:left="1080"/>
        <w:jc w:val="both"/>
        <w:rPr>
          <w:highlight w:val="yellow"/>
          <w:lang w:val="pt-BR"/>
          <w:rPrChange w:id="292" w:author="EDER JANI MARTINS" w:date="2016-11-09T13:35:00Z">
            <w:rPr>
              <w:highlight w:val="darkGray"/>
            </w:rPr>
          </w:rPrChange>
        </w:rPr>
        <w:pPrChange w:id="293" w:author="EDER JANI MARTINS" w:date="2016-11-09T13:35:00Z">
          <w:pPr>
            <w:pStyle w:val="Listacommarcadores"/>
            <w:numPr>
              <w:ilvl w:val="1"/>
              <w:numId w:val="9"/>
            </w:numPr>
            <w:ind w:left="1080" w:hanging="360"/>
            <w:jc w:val="both"/>
          </w:pPr>
        </w:pPrChange>
      </w:pPr>
      <w:ins w:id="294" w:author="EDER JANI MARTINS" w:date="2016-11-09T13:35:00Z">
        <w:r w:rsidRPr="00037B2B">
          <w:rPr>
            <w:b/>
            <w:color w:val="00000A"/>
            <w:sz w:val="20"/>
            <w:highlight w:val="yellow"/>
            <w:lang w:val="pt-BR"/>
            <w:rPrChange w:id="295" w:author="EDER JANI MARTINS" w:date="2016-11-09T13:35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037B2B">
          <w:rPr>
            <w:color w:val="00000A"/>
            <w:sz w:val="20"/>
            <w:highlight w:val="yellow"/>
            <w:lang w:val="pt-BR"/>
            <w:rPrChange w:id="296" w:author="EDER JANI MARTINS" w:date="2016-11-09T13:35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sim.</w:t>
        </w:r>
      </w:ins>
      <w:del w:id="297" w:author="EDER JANI MARTINS" w:date="2016-11-09T13:35:00Z">
        <w:r w:rsidR="00FC3295" w:rsidRPr="00037B2B" w:rsidDel="00037B2B">
          <w:rPr>
            <w:color w:val="00000A"/>
            <w:sz w:val="20"/>
            <w:highlight w:val="yellow"/>
            <w:lang w:val="pt-BR"/>
            <w:rPrChange w:id="298" w:author="EDER JANI MARTINS" w:date="2016-11-09T13:35:00Z">
              <w:rPr>
                <w:color w:val="00000A"/>
                <w:sz w:val="20"/>
                <w:highlight w:val="darkGray"/>
                <w:lang w:val="pt-BR"/>
              </w:rPr>
            </w:rPrChange>
          </w:rPr>
          <w:delText>.</w:delText>
        </w:r>
      </w:del>
    </w:p>
    <w:p w:rsidR="004F66B9" w:rsidRDefault="004F66B9">
      <w:pPr>
        <w:pStyle w:val="Listacommarcadores"/>
        <w:ind w:left="1440"/>
        <w:jc w:val="both"/>
        <w:rPr>
          <w:color w:val="00000A"/>
          <w:lang w:val="pt-BR"/>
        </w:rPr>
      </w:pPr>
    </w:p>
    <w:p w:rsidR="004F66B9" w:rsidRDefault="00FC3295">
      <w:pPr>
        <w:pStyle w:val="Ttulo1"/>
        <w:numPr>
          <w:ilvl w:val="0"/>
          <w:numId w:val="2"/>
        </w:numPr>
        <w:rPr>
          <w:lang w:val="pt-BR"/>
        </w:rPr>
      </w:pPr>
      <w:bookmarkStart w:id="299" w:name="_Toc466462651"/>
      <w:r>
        <w:rPr>
          <w:lang w:val="pt-BR"/>
        </w:rPr>
        <w:t>Cloud server- gestão utilização recursos</w:t>
      </w:r>
      <w:bookmarkEnd w:id="299"/>
    </w:p>
    <w:p w:rsidR="004F66B9" w:rsidRDefault="004F66B9">
      <w:pPr>
        <w:pStyle w:val="Listacommarcadores"/>
        <w:ind w:left="720"/>
        <w:rPr>
          <w:b/>
          <w:sz w:val="22"/>
          <w:lang w:val="pt-BR"/>
        </w:rPr>
      </w:pPr>
    </w:p>
    <w:p w:rsidR="004F66B9" w:rsidRDefault="00FC3295">
      <w:pPr>
        <w:pStyle w:val="Ttulo3"/>
        <w:numPr>
          <w:ilvl w:val="2"/>
          <w:numId w:val="2"/>
        </w:numPr>
        <w:rPr>
          <w:rFonts w:ascii="Calibri" w:eastAsia="Times New Roman" w:hAnsi="Calibri"/>
          <w:sz w:val="24"/>
        </w:rPr>
      </w:pPr>
      <w:bookmarkStart w:id="300" w:name="_Toc466462652"/>
      <w:r>
        <w:t>PREMISSAS</w:t>
      </w:r>
      <w:bookmarkEnd w:id="300"/>
    </w:p>
    <w:p w:rsidR="004F66B9" w:rsidRPr="00FC3295" w:rsidRDefault="00FC3295">
      <w:pPr>
        <w:pStyle w:val="Listacommarcadores"/>
        <w:numPr>
          <w:ilvl w:val="1"/>
          <w:numId w:val="5"/>
        </w:numPr>
        <w:rPr>
          <w:lang w:val="pt-BR"/>
          <w:rPrChange w:id="30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A trava fica ativa somente até o 1º pagamento ou por uma liberação manual do BackOffice;</w:t>
      </w:r>
    </w:p>
    <w:p w:rsidR="004F66B9" w:rsidRPr="00FC3295" w:rsidRDefault="00FC3295">
      <w:pPr>
        <w:pStyle w:val="Listacommarcadores"/>
        <w:numPr>
          <w:ilvl w:val="1"/>
          <w:numId w:val="5"/>
        </w:numPr>
        <w:jc w:val="both"/>
        <w:rPr>
          <w:highlight w:val="darkGray"/>
          <w:lang w:val="pt-BR"/>
          <w:rPrChange w:id="302" w:author="CATIA MICHELE HOFFMANN OSTER FARABOTE" w:date="2016-11-07T10:12:00Z">
            <w:rPr>
              <w:highlight w:val="darkGray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>Entendimento: na entrada do pedido, este será incluído</w:t>
      </w:r>
      <w:del w:id="303" w:author="EDER JANI MARTINS" w:date="2016-11-09T13:35:00Z">
        <w:r w:rsidDel="00FF1C7A">
          <w:rPr>
            <w:color w:val="00000A"/>
            <w:sz w:val="20"/>
            <w:highlight w:val="darkGray"/>
            <w:lang w:val="pt-BR"/>
          </w:rPr>
          <w:delText xml:space="preserve">, </w:delText>
        </w:r>
      </w:del>
      <w:ins w:id="304" w:author="EDER JANI MARTINS" w:date="2016-11-09T13:35:00Z">
        <w:r w:rsidR="00FF1C7A">
          <w:rPr>
            <w:color w:val="00000A"/>
            <w:sz w:val="20"/>
            <w:highlight w:val="darkGray"/>
            <w:lang w:val="pt-BR"/>
          </w:rPr>
          <w:t xml:space="preserve"> </w:t>
        </w:r>
      </w:ins>
      <w:r>
        <w:rPr>
          <w:color w:val="00000A"/>
          <w:sz w:val="20"/>
          <w:highlight w:val="darkGray"/>
          <w:lang w:val="pt-BR"/>
        </w:rPr>
        <w:t xml:space="preserve">juntamente com o valor mensal estimado, </w:t>
      </w:r>
      <w:del w:id="305" w:author="EDER JANI MARTINS" w:date="2016-11-09T13:35:00Z">
        <w:r w:rsidDel="00FF1C7A">
          <w:rPr>
            <w:color w:val="00000A"/>
            <w:sz w:val="20"/>
            <w:highlight w:val="darkGray"/>
            <w:lang w:val="pt-BR"/>
          </w:rPr>
          <w:delText xml:space="preserve"> </w:delText>
        </w:r>
      </w:del>
      <w:r>
        <w:rPr>
          <w:color w:val="00000A"/>
          <w:sz w:val="20"/>
          <w:highlight w:val="darkGray"/>
          <w:lang w:val="pt-BR"/>
        </w:rPr>
        <w:t xml:space="preserve">automaticamente na lista de verificação de gestão de </w:t>
      </w:r>
      <w:proofErr w:type="spellStart"/>
      <w:r>
        <w:rPr>
          <w:color w:val="00000A"/>
          <w:sz w:val="20"/>
          <w:highlight w:val="darkGray"/>
          <w:lang w:val="pt-BR"/>
        </w:rPr>
        <w:t>contratamento</w:t>
      </w:r>
      <w:proofErr w:type="spellEnd"/>
      <w:r>
        <w:rPr>
          <w:color w:val="00000A"/>
          <w:sz w:val="20"/>
          <w:highlight w:val="darkGray"/>
          <w:lang w:val="pt-BR"/>
        </w:rPr>
        <w:t xml:space="preserve"> de recursos.</w:t>
      </w:r>
    </w:p>
    <w:p w:rsidR="004F66B9" w:rsidRPr="00FF1C7A" w:rsidRDefault="00FC3295">
      <w:pPr>
        <w:pStyle w:val="Listacommarcadores"/>
        <w:numPr>
          <w:ilvl w:val="1"/>
          <w:numId w:val="5"/>
        </w:numPr>
        <w:jc w:val="both"/>
        <w:rPr>
          <w:ins w:id="306" w:author="EDER JANI MARTINS" w:date="2016-11-09T13:36:00Z"/>
          <w:highlight w:val="darkGray"/>
          <w:lang w:val="pt-BR"/>
          <w:rPrChange w:id="307" w:author="EDER JANI MARTINS" w:date="2016-11-09T13:36:00Z">
            <w:rPr>
              <w:ins w:id="308" w:author="EDER JANI MARTINS" w:date="2016-11-09T13:36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>Entendimento: a remoção do contrato da lista de verificação por pagamento da fatura será feita de forma manual pelo time de atendimento.</w:t>
      </w:r>
    </w:p>
    <w:p w:rsidR="00FF1C7A" w:rsidRPr="00FF1C7A" w:rsidRDefault="00FF1C7A">
      <w:pPr>
        <w:pStyle w:val="Listacommarcadores"/>
        <w:ind w:left="792"/>
        <w:jc w:val="both"/>
        <w:rPr>
          <w:highlight w:val="yellow"/>
          <w:lang w:val="pt-BR"/>
          <w:rPrChange w:id="309" w:author="EDER JANI MARTINS" w:date="2016-11-09T13:37:00Z">
            <w:rPr>
              <w:highlight w:val="darkGray"/>
            </w:rPr>
          </w:rPrChange>
        </w:rPr>
        <w:pPrChange w:id="310" w:author="EDER JANI MARTINS" w:date="2016-11-09T13:36:00Z">
          <w:pPr>
            <w:pStyle w:val="Listacommarcadores"/>
            <w:numPr>
              <w:ilvl w:val="1"/>
              <w:numId w:val="5"/>
            </w:numPr>
            <w:ind w:left="792" w:hanging="432"/>
            <w:jc w:val="both"/>
          </w:pPr>
        </w:pPrChange>
      </w:pPr>
      <w:ins w:id="311" w:author="EDER JANI MARTINS" w:date="2016-11-09T13:36:00Z">
        <w:r w:rsidRPr="00FF1C7A">
          <w:rPr>
            <w:b/>
            <w:color w:val="FF0000"/>
            <w:sz w:val="20"/>
            <w:highlight w:val="yellow"/>
            <w:lang w:val="pt-BR"/>
            <w:rPrChange w:id="312" w:author="EDER JANI MARTINS" w:date="2016-11-09T13:37:00Z">
              <w:rPr>
                <w:color w:val="00000A"/>
                <w:sz w:val="20"/>
                <w:highlight w:val="darkGray"/>
                <w:lang w:val="pt-BR"/>
              </w:rPr>
            </w:rPrChange>
          </w:rPr>
          <w:t>Eder</w:t>
        </w:r>
        <w:r w:rsidRPr="00FF1C7A">
          <w:rPr>
            <w:color w:val="00000A"/>
            <w:sz w:val="20"/>
            <w:highlight w:val="yellow"/>
            <w:lang w:val="pt-BR"/>
            <w:rPrChange w:id="313" w:author="EDER JANI MARTINS" w:date="2016-11-09T13:37:00Z">
              <w:rPr>
                <w:color w:val="00000A"/>
                <w:sz w:val="20"/>
                <w:highlight w:val="darkGray"/>
                <w:lang w:val="pt-BR"/>
              </w:rPr>
            </w:rPrChange>
          </w:rPr>
          <w:t>: sim e sim. Mas dever</w:t>
        </w:r>
      </w:ins>
      <w:ins w:id="314" w:author="EDER JANI MARTINS" w:date="2016-11-09T13:37:00Z">
        <w:r w:rsidRPr="00FF1C7A">
          <w:rPr>
            <w:color w:val="00000A"/>
            <w:sz w:val="20"/>
            <w:highlight w:val="yellow"/>
            <w:lang w:val="pt-BR"/>
            <w:rPrChange w:id="315" w:author="EDER JANI MARTINS" w:date="2016-11-09T13:37:00Z">
              <w:rPr>
                <w:color w:val="00000A"/>
                <w:sz w:val="20"/>
                <w:highlight w:val="darkGray"/>
                <w:lang w:val="pt-BR"/>
              </w:rPr>
            </w:rPrChange>
          </w:rPr>
          <w:t>á existir uma tela para liberar isso manualmente e não via comando na base de dados.</w:t>
        </w:r>
      </w:ins>
    </w:p>
    <w:p w:rsidR="004F66B9" w:rsidRPr="00FC3295" w:rsidRDefault="00FC3295">
      <w:pPr>
        <w:pStyle w:val="Listacommarcadores"/>
        <w:numPr>
          <w:ilvl w:val="1"/>
          <w:numId w:val="5"/>
        </w:numPr>
        <w:rPr>
          <w:lang w:val="pt-BR"/>
          <w:rPrChange w:id="316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Os parâmetros da trava de recursos devem ser passíveis de configuração e acionamento (</w:t>
      </w:r>
      <w:proofErr w:type="spellStart"/>
      <w:r>
        <w:rPr>
          <w:color w:val="00000A"/>
          <w:sz w:val="20"/>
          <w:lang w:val="pt-BR"/>
        </w:rPr>
        <w:t>on</w:t>
      </w:r>
      <w:proofErr w:type="spellEnd"/>
      <w:r>
        <w:rPr>
          <w:color w:val="00000A"/>
          <w:sz w:val="20"/>
          <w:lang w:val="pt-BR"/>
        </w:rPr>
        <w:t>/off)</w:t>
      </w:r>
    </w:p>
    <w:p w:rsidR="004F66B9" w:rsidRDefault="00FC3295">
      <w:pPr>
        <w:pStyle w:val="Listacommarcadores"/>
        <w:numPr>
          <w:ilvl w:val="1"/>
          <w:numId w:val="5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Envio de uma notificação por e-mail para o cliente quando a trava for acionada</w:t>
      </w:r>
    </w:p>
    <w:p w:rsidR="004F66B9" w:rsidRDefault="00FC3295">
      <w:pPr>
        <w:pStyle w:val="Listacommarcadores"/>
        <w:numPr>
          <w:ilvl w:val="1"/>
          <w:numId w:val="5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Envio de uma notificação por e-mail para o time técnico quando a trava for acionada</w:t>
      </w:r>
    </w:p>
    <w:p w:rsidR="004F66B9" w:rsidRDefault="00FC3295">
      <w:pPr>
        <w:pStyle w:val="Listacommarcadores"/>
        <w:numPr>
          <w:ilvl w:val="1"/>
          <w:numId w:val="5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Local para gestão e extração de relatórios da base dos clientes que estão com a trava</w:t>
      </w:r>
    </w:p>
    <w:p w:rsidR="004F66B9" w:rsidRPr="00FC3295" w:rsidRDefault="00FC3295">
      <w:pPr>
        <w:pStyle w:val="Listacommarcadores"/>
        <w:numPr>
          <w:ilvl w:val="1"/>
          <w:numId w:val="5"/>
        </w:numPr>
        <w:rPr>
          <w:lang w:val="pt-BR"/>
          <w:rPrChange w:id="317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A gestão desta base dever ser feita pelo portal do BackOffice em modulo exclusivo</w:t>
      </w:r>
    </w:p>
    <w:p w:rsidR="004F66B9" w:rsidRPr="00530679" w:rsidRDefault="00FC3295">
      <w:pPr>
        <w:pStyle w:val="Listacommarcadores"/>
        <w:numPr>
          <w:ilvl w:val="1"/>
          <w:numId w:val="5"/>
        </w:numPr>
        <w:jc w:val="both"/>
        <w:rPr>
          <w:ins w:id="318" w:author="CATIA MICHELE HOFFMANN OSTER FARABOTE" w:date="2016-11-09T11:30:00Z"/>
          <w:highlight w:val="darkGray"/>
          <w:lang w:val="pt-BR"/>
          <w:rPrChange w:id="319" w:author="CATIA MICHELE HOFFMANN OSTER FARABOTE" w:date="2016-11-09T11:30:00Z">
            <w:rPr>
              <w:ins w:id="320" w:author="CATIA MICHELE HOFFMANN OSTER FARABOTE" w:date="2016-11-09T11:30:00Z"/>
              <w:color w:val="00000A"/>
              <w:sz w:val="20"/>
              <w:highlight w:val="darkGray"/>
              <w:lang w:val="pt-BR"/>
            </w:rPr>
          </w:rPrChange>
        </w:rPr>
      </w:pPr>
      <w:r>
        <w:rPr>
          <w:color w:val="00000A"/>
          <w:sz w:val="20"/>
          <w:highlight w:val="darkGray"/>
          <w:lang w:val="pt-BR"/>
        </w:rPr>
        <w:t xml:space="preserve">Entendimento: O nome do módulo para exibir no menu do </w:t>
      </w:r>
      <w:proofErr w:type="spellStart"/>
      <w:r>
        <w:rPr>
          <w:color w:val="00000A"/>
          <w:sz w:val="20"/>
          <w:highlight w:val="darkGray"/>
          <w:lang w:val="pt-BR"/>
        </w:rPr>
        <w:t>backoffice</w:t>
      </w:r>
      <w:proofErr w:type="spellEnd"/>
      <w:r>
        <w:rPr>
          <w:color w:val="00000A"/>
          <w:sz w:val="20"/>
          <w:highlight w:val="darkGray"/>
          <w:lang w:val="pt-BR"/>
        </w:rPr>
        <w:t xml:space="preserve"> será: “</w:t>
      </w:r>
      <w:r>
        <w:rPr>
          <w:b/>
          <w:color w:val="00000A"/>
          <w:sz w:val="20"/>
          <w:highlight w:val="darkGray"/>
          <w:lang w:val="pt-BR"/>
        </w:rPr>
        <w:t>Controle Uso Cloud Server</w:t>
      </w:r>
      <w:r>
        <w:rPr>
          <w:color w:val="00000A"/>
          <w:sz w:val="20"/>
          <w:highlight w:val="darkGray"/>
          <w:lang w:val="pt-BR"/>
        </w:rPr>
        <w:t>”?</w:t>
      </w:r>
    </w:p>
    <w:p w:rsidR="00530679" w:rsidRPr="00FC3295" w:rsidRDefault="00530679">
      <w:pPr>
        <w:pStyle w:val="Listacommarcadores"/>
        <w:numPr>
          <w:ilvl w:val="1"/>
          <w:numId w:val="5"/>
        </w:numPr>
        <w:jc w:val="both"/>
        <w:rPr>
          <w:highlight w:val="darkGray"/>
          <w:lang w:val="pt-BR"/>
          <w:rPrChange w:id="321" w:author="CATIA MICHELE HOFFMANN OSTER FARABOTE" w:date="2016-11-07T10:12:00Z">
            <w:rPr>
              <w:highlight w:val="darkGray"/>
            </w:rPr>
          </w:rPrChange>
        </w:rPr>
      </w:pPr>
      <w:proofErr w:type="spellStart"/>
      <w:ins w:id="322" w:author="CATIA MICHELE HOFFMANN OSTER FARABOTE" w:date="2016-11-09T11:30:00Z">
        <w:r w:rsidRPr="00D50031">
          <w:rPr>
            <w:color w:val="auto"/>
            <w:highlight w:val="yellow"/>
            <w:lang w:val="pt-BR"/>
          </w:rPr>
          <w:t>Catia</w:t>
        </w:r>
        <w:proofErr w:type="spellEnd"/>
        <w:r w:rsidRPr="00D50031">
          <w:rPr>
            <w:color w:val="auto"/>
            <w:highlight w:val="yellow"/>
            <w:lang w:val="pt-BR"/>
          </w:rPr>
          <w:t xml:space="preserve">: </w:t>
        </w:r>
        <w:r>
          <w:rPr>
            <w:color w:val="auto"/>
            <w:highlight w:val="yellow"/>
            <w:lang w:val="pt-BR"/>
          </w:rPr>
          <w:t>sim</w:t>
        </w:r>
      </w:ins>
    </w:p>
    <w:p w:rsidR="004F66B9" w:rsidRDefault="004F66B9">
      <w:pPr>
        <w:pStyle w:val="Listacommarcadores"/>
        <w:ind w:left="792"/>
        <w:rPr>
          <w:lang w:val="pt-BR"/>
        </w:rPr>
      </w:pPr>
    </w:p>
    <w:p w:rsidR="004F66B9" w:rsidRDefault="00FC3295">
      <w:pPr>
        <w:pStyle w:val="Ttulo3"/>
        <w:numPr>
          <w:ilvl w:val="2"/>
          <w:numId w:val="2"/>
        </w:numPr>
      </w:pPr>
      <w:bookmarkStart w:id="323" w:name="_Toc466462653"/>
      <w:r>
        <w:t>Contextualização</w:t>
      </w:r>
      <w:bookmarkEnd w:id="323"/>
    </w:p>
    <w:p w:rsidR="004F66B9" w:rsidRDefault="00FC3295">
      <w:p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A base de clientes ativa com a trava de segurança acionada passará por uma análise constante na utilização dos limites contratados. Uma vez que o limite for atingido, a assinatura será suspensa administrativamente, indicando na mudança de status um motivo e justificativa parametrizados em tempo de desenvolvimento;</w:t>
      </w:r>
    </w:p>
    <w:p w:rsidR="004F66B9" w:rsidRDefault="00FC3295">
      <w:p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Inicialmente se houver um incremento no consumo medido que exceda 30% do valor inicialmente contratado, a trava será acionada.</w:t>
      </w:r>
    </w:p>
    <w:p w:rsidR="004F66B9" w:rsidRDefault="00FC3295">
      <w:p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Os clientes cujo primeiro pagamento decorreu com sucesso serão removidos do controle pelo time de atendimento via portal do BackOffice. A liberação de assinaturas da trava poderá ser feita em lote com a leitura de um arquivo com as assinaturas.</w:t>
      </w:r>
    </w:p>
    <w:p w:rsidR="004F66B9" w:rsidRDefault="00FC3295">
      <w:p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lastRenderedPageBreak/>
        <w:t>Quando a trava for removida deve ser indicado em notas (da conta) a liberação com um motivo e justificativa parametrizados em tempo de desenvolvimento.</w:t>
      </w:r>
    </w:p>
    <w:p w:rsidR="004F66B9" w:rsidDel="00163A28" w:rsidRDefault="004F66B9">
      <w:pPr>
        <w:rPr>
          <w:del w:id="324" w:author="CATIA MICHELE HOFFMANN OSTER FARABOTE" w:date="2016-11-09T11:30:00Z"/>
          <w:lang w:val="pt-BR"/>
        </w:rPr>
      </w:pPr>
      <w:bookmarkStart w:id="325" w:name="_Toc466460773"/>
      <w:bookmarkStart w:id="326" w:name="_Toc466462654"/>
      <w:bookmarkEnd w:id="325"/>
      <w:bookmarkEnd w:id="326"/>
    </w:p>
    <w:p w:rsidR="004F66B9" w:rsidDel="00163A28" w:rsidRDefault="004F66B9">
      <w:pPr>
        <w:rPr>
          <w:del w:id="327" w:author="CATIA MICHELE HOFFMANN OSTER FARABOTE" w:date="2016-11-09T11:30:00Z"/>
          <w:lang w:val="pt-BR"/>
        </w:rPr>
      </w:pPr>
      <w:bookmarkStart w:id="328" w:name="_Toc466460774"/>
      <w:bookmarkStart w:id="329" w:name="_Toc466462655"/>
      <w:bookmarkEnd w:id="328"/>
      <w:bookmarkEnd w:id="329"/>
    </w:p>
    <w:p w:rsidR="004F66B9" w:rsidRDefault="00FC3295">
      <w:pPr>
        <w:pStyle w:val="Ttulo3"/>
        <w:numPr>
          <w:ilvl w:val="2"/>
          <w:numId w:val="2"/>
        </w:numPr>
      </w:pPr>
      <w:bookmarkStart w:id="330" w:name="_Toc466462656"/>
      <w:r>
        <w:t>Processo</w:t>
      </w:r>
      <w:bookmarkEnd w:id="330"/>
    </w:p>
    <w:p w:rsidR="004F66B9" w:rsidRPr="00FC3295" w:rsidRDefault="00FC3295">
      <w:pPr>
        <w:rPr>
          <w:lang w:val="pt-BR"/>
          <w:rPrChange w:id="331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A cada pedido de venda, se a conta não estiver em </w:t>
      </w:r>
      <w:proofErr w:type="spellStart"/>
      <w:r>
        <w:rPr>
          <w:color w:val="00000A"/>
          <w:sz w:val="20"/>
          <w:lang w:val="pt-BR"/>
        </w:rPr>
        <w:t>whitelist</w:t>
      </w:r>
      <w:proofErr w:type="spellEnd"/>
      <w:r>
        <w:rPr>
          <w:color w:val="00000A"/>
          <w:sz w:val="20"/>
          <w:lang w:val="pt-BR"/>
        </w:rPr>
        <w:t>, o número da assinatura Cloud server ativa será incluída na base de análise. O valor estimado será coletado do pedido.</w:t>
      </w:r>
    </w:p>
    <w:p w:rsidR="004F66B9" w:rsidRDefault="00FC3295">
      <w:pPr>
        <w:rPr>
          <w:ins w:id="332" w:author="CATIA MICHELE HOFFMANN OSTER FARABOTE" w:date="2016-11-09T11:35:00Z"/>
          <w:color w:val="00000A"/>
          <w:sz w:val="20"/>
          <w:lang w:val="pt-BR"/>
        </w:rPr>
      </w:pPr>
      <w:r>
        <w:rPr>
          <w:color w:val="00000A"/>
          <w:sz w:val="20"/>
          <w:highlight w:val="darkGray"/>
          <w:lang w:val="pt-BR"/>
        </w:rPr>
        <w:t>Dúvida: qual é o processo que fara a inserção da conta da base de análise?</w:t>
      </w:r>
    </w:p>
    <w:p w:rsidR="00BA5692" w:rsidRPr="00FC3295" w:rsidRDefault="00BA5692">
      <w:pPr>
        <w:rPr>
          <w:lang w:val="pt-BR"/>
          <w:rPrChange w:id="333" w:author="CATIA MICHELE HOFFMANN OSTER FARABOTE" w:date="2016-11-07T10:12:00Z">
            <w:rPr/>
          </w:rPrChange>
        </w:rPr>
      </w:pPr>
      <w:proofErr w:type="spellStart"/>
      <w:ins w:id="334" w:author="CATIA MICHELE HOFFMANN OSTER FARABOTE" w:date="2016-11-09T11:35:00Z">
        <w:r w:rsidRPr="00D50031">
          <w:rPr>
            <w:color w:val="auto"/>
            <w:highlight w:val="yellow"/>
            <w:lang w:val="pt-BR"/>
          </w:rPr>
          <w:t>Catia</w:t>
        </w:r>
        <w:proofErr w:type="spellEnd"/>
        <w:r w:rsidRPr="00D50031">
          <w:rPr>
            <w:color w:val="auto"/>
            <w:highlight w:val="yellow"/>
            <w:lang w:val="pt-BR"/>
          </w:rPr>
          <w:t xml:space="preserve">: </w:t>
        </w:r>
        <w:r>
          <w:rPr>
            <w:color w:val="auto"/>
            <w:highlight w:val="yellow"/>
            <w:lang w:val="pt-BR"/>
          </w:rPr>
          <w:t xml:space="preserve">no </w:t>
        </w:r>
        <w:r w:rsidRPr="00BA5692">
          <w:rPr>
            <w:color w:val="auto"/>
            <w:highlight w:val="yellow"/>
            <w:lang w:val="pt-BR"/>
          </w:rPr>
          <w:t xml:space="preserve">processo de venda, cada nova venda deste produto se </w:t>
        </w:r>
      </w:ins>
      <w:ins w:id="335" w:author="CATIA MICHELE HOFFMANN OSTER FARABOTE" w:date="2016-11-09T11:36:00Z">
        <w:r w:rsidRPr="00BA5692">
          <w:rPr>
            <w:color w:val="auto"/>
            <w:highlight w:val="yellow"/>
            <w:lang w:val="pt-BR"/>
          </w:rPr>
          <w:t xml:space="preserve">a conta/documento não estiver em </w:t>
        </w:r>
        <w:proofErr w:type="spellStart"/>
        <w:r w:rsidRPr="00BA5692">
          <w:rPr>
            <w:color w:val="auto"/>
            <w:highlight w:val="yellow"/>
            <w:lang w:val="pt-BR"/>
            <w:rPrChange w:id="336" w:author="CATIA MICHELE HOFFMANN OSTER FARABOTE" w:date="2016-11-09T11:36:00Z">
              <w:rPr>
                <w:color w:val="auto"/>
                <w:lang w:val="pt-BR"/>
              </w:rPr>
            </w:rPrChange>
          </w:rPr>
          <w:t>whitelist</w:t>
        </w:r>
        <w:proofErr w:type="spellEnd"/>
        <w:r w:rsidRPr="00BA5692">
          <w:rPr>
            <w:color w:val="auto"/>
            <w:highlight w:val="yellow"/>
            <w:lang w:val="pt-BR"/>
            <w:rPrChange w:id="337" w:author="CATIA MICHELE HOFFMANN OSTER FARABOTE" w:date="2016-11-09T11:36:00Z">
              <w:rPr>
                <w:color w:val="auto"/>
                <w:lang w:val="pt-BR"/>
              </w:rPr>
            </w:rPrChange>
          </w:rPr>
          <w:t xml:space="preserve"> será inserida na monitoração.</w:t>
        </w:r>
      </w:ins>
    </w:p>
    <w:p w:rsidR="004F66B9" w:rsidRDefault="00FC3295">
      <w:p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A análise irá ocorrer em tempo a ser parametrizado, inicialmente uma vez a cada hora. Uma vez que uma ou mais das condições descritas abaixo for satisfeita a assinatura deverá ser bloqueada administrativamente, com os devidos logs, e um e-mail deve ser disparado para o cliente e time técnico. Os </w:t>
      </w:r>
      <w:proofErr w:type="spellStart"/>
      <w:r>
        <w:rPr>
          <w:color w:val="00000A"/>
          <w:sz w:val="20"/>
          <w:lang w:val="pt-BR"/>
        </w:rPr>
        <w:t>templates</w:t>
      </w:r>
      <w:proofErr w:type="spellEnd"/>
      <w:r>
        <w:rPr>
          <w:color w:val="00000A"/>
          <w:sz w:val="20"/>
          <w:lang w:val="pt-BR"/>
        </w:rPr>
        <w:t xml:space="preserve"> serão criados utilizando as </w:t>
      </w:r>
      <w:proofErr w:type="spellStart"/>
      <w:r>
        <w:rPr>
          <w:color w:val="00000A"/>
          <w:sz w:val="20"/>
          <w:lang w:val="pt-BR"/>
        </w:rPr>
        <w:t>strings</w:t>
      </w:r>
      <w:proofErr w:type="spellEnd"/>
      <w:r>
        <w:rPr>
          <w:color w:val="00000A"/>
          <w:sz w:val="20"/>
          <w:lang w:val="pt-BR"/>
        </w:rPr>
        <w:t xml:space="preserve"> existentes no sistema (processo vigente), o log de envio deve ser registrado no sistema. </w:t>
      </w:r>
    </w:p>
    <w:p w:rsidR="004F66B9" w:rsidRPr="00FC3295" w:rsidRDefault="00FC3295">
      <w:pPr>
        <w:jc w:val="both"/>
        <w:rPr>
          <w:lang w:val="pt-BR"/>
          <w:rPrChange w:id="338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>A trava pode ser ligada e desligada pelo administrador do sistema. Os recursos analisados podem ser habilitados ou desabilitados pelo administrador do sistema. Assim também os limites dos recursos ou consumo também poderão ser editados.</w:t>
      </w:r>
    </w:p>
    <w:p w:rsidR="004F66B9" w:rsidRDefault="00FC3295">
      <w:pPr>
        <w:jc w:val="both"/>
        <w:rPr>
          <w:ins w:id="339" w:author="EDER JANI MARTINS" w:date="2016-11-09T13:38:00Z"/>
          <w:color w:val="00000A"/>
          <w:sz w:val="20"/>
          <w:lang w:val="pt-BR"/>
        </w:rPr>
      </w:pPr>
      <w:r>
        <w:rPr>
          <w:color w:val="00000A"/>
          <w:sz w:val="20"/>
          <w:highlight w:val="darkGray"/>
          <w:lang w:val="pt-BR"/>
        </w:rPr>
        <w:t xml:space="preserve">Entendimento: a execução da verificação periódica será feita através da configuração de uma tarefa na </w:t>
      </w:r>
      <w:proofErr w:type="spellStart"/>
      <w:r>
        <w:rPr>
          <w:color w:val="00000A"/>
          <w:sz w:val="20"/>
          <w:highlight w:val="darkGray"/>
          <w:lang w:val="pt-BR"/>
        </w:rPr>
        <w:t>crontab</w:t>
      </w:r>
      <w:proofErr w:type="spellEnd"/>
      <w:r>
        <w:rPr>
          <w:color w:val="00000A"/>
          <w:sz w:val="20"/>
          <w:highlight w:val="darkGray"/>
          <w:lang w:val="pt-BR"/>
        </w:rPr>
        <w:t xml:space="preserve"> do servidor</w:t>
      </w:r>
      <w:del w:id="340" w:author="EDER JANI MARTINS" w:date="2016-11-09T13:37:00Z">
        <w:r w:rsidDel="00FF1C7A">
          <w:rPr>
            <w:color w:val="00000A"/>
            <w:sz w:val="20"/>
            <w:highlight w:val="darkGray"/>
            <w:lang w:val="pt-BR"/>
          </w:rPr>
          <w:delText>,</w:delText>
        </w:r>
      </w:del>
      <w:r>
        <w:rPr>
          <w:color w:val="00000A"/>
          <w:sz w:val="20"/>
          <w:highlight w:val="darkGray"/>
          <w:lang w:val="pt-BR"/>
        </w:rPr>
        <w:t xml:space="preserve"> e</w:t>
      </w:r>
      <w:ins w:id="341" w:author="EDER JANI MARTINS" w:date="2016-11-09T13:37:00Z">
        <w:r w:rsidR="00FF1C7A">
          <w:rPr>
            <w:color w:val="00000A"/>
            <w:sz w:val="20"/>
            <w:highlight w:val="darkGray"/>
            <w:lang w:val="pt-BR"/>
          </w:rPr>
          <w:t>,</w:t>
        </w:r>
      </w:ins>
      <w:r>
        <w:rPr>
          <w:color w:val="00000A"/>
          <w:sz w:val="20"/>
          <w:highlight w:val="darkGray"/>
          <w:lang w:val="pt-BR"/>
        </w:rPr>
        <w:t xml:space="preserve"> portanto</w:t>
      </w:r>
      <w:ins w:id="342" w:author="EDER JANI MARTINS" w:date="2016-11-09T13:37:00Z">
        <w:r w:rsidR="00FF1C7A">
          <w:rPr>
            <w:color w:val="00000A"/>
            <w:sz w:val="20"/>
            <w:highlight w:val="darkGray"/>
            <w:lang w:val="pt-BR"/>
          </w:rPr>
          <w:t>,</w:t>
        </w:r>
      </w:ins>
      <w:r>
        <w:rPr>
          <w:color w:val="00000A"/>
          <w:sz w:val="20"/>
          <w:highlight w:val="darkGray"/>
          <w:lang w:val="pt-BR"/>
        </w:rPr>
        <w:t xml:space="preserve"> a mudança de periodicidade, e o ligamento / desligamento dessa execução periódica será feita através de procedimento no sistema operacional.</w:t>
      </w:r>
    </w:p>
    <w:p w:rsidR="00FF1C7A" w:rsidRPr="00FC3295" w:rsidRDefault="00FF1C7A">
      <w:pPr>
        <w:jc w:val="both"/>
        <w:rPr>
          <w:lang w:val="pt-BR"/>
          <w:rPrChange w:id="343" w:author="CATIA MICHELE HOFFMANN OSTER FARABOTE" w:date="2016-11-07T10:12:00Z">
            <w:rPr/>
          </w:rPrChange>
        </w:rPr>
      </w:pPr>
      <w:ins w:id="344" w:author="EDER JANI MARTINS" w:date="2016-11-09T13:38:00Z">
        <w:r w:rsidRPr="00FF1C7A">
          <w:rPr>
            <w:b/>
            <w:color w:val="FF0000"/>
            <w:sz w:val="20"/>
            <w:highlight w:val="yellow"/>
            <w:lang w:val="pt-BR"/>
            <w:rPrChange w:id="345" w:author="EDER JANI MARTINS" w:date="2016-11-09T13:38:00Z">
              <w:rPr>
                <w:color w:val="00000A"/>
                <w:sz w:val="20"/>
                <w:lang w:val="pt-BR"/>
              </w:rPr>
            </w:rPrChange>
          </w:rPr>
          <w:t>Eder</w:t>
        </w:r>
        <w:r w:rsidRPr="00FF1C7A">
          <w:rPr>
            <w:color w:val="00000A"/>
            <w:sz w:val="20"/>
            <w:highlight w:val="yellow"/>
            <w:lang w:val="pt-BR"/>
            <w:rPrChange w:id="346" w:author="EDER JANI MARTINS" w:date="2016-11-09T13:38:00Z">
              <w:rPr>
                <w:color w:val="00000A"/>
                <w:sz w:val="20"/>
                <w:lang w:val="pt-BR"/>
              </w:rPr>
            </w:rPrChange>
          </w:rPr>
          <w:t>: sim.</w:t>
        </w:r>
      </w:ins>
    </w:p>
    <w:p w:rsidR="004F66B9" w:rsidRDefault="00FC3295">
      <w:pPr>
        <w:jc w:val="both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Pelo painel de </w:t>
      </w:r>
      <w:proofErr w:type="spellStart"/>
      <w:r>
        <w:rPr>
          <w:color w:val="00000A"/>
          <w:sz w:val="20"/>
          <w:lang w:val="pt-BR"/>
        </w:rPr>
        <w:t>backoffice</w:t>
      </w:r>
      <w:proofErr w:type="spellEnd"/>
      <w:r>
        <w:rPr>
          <w:color w:val="00000A"/>
          <w:sz w:val="20"/>
          <w:lang w:val="pt-BR"/>
        </w:rPr>
        <w:t>, será realizada a gestão das assinaturas em análise, deverá ser criado um modulo chamado “</w:t>
      </w:r>
      <w:r>
        <w:rPr>
          <w:b/>
          <w:color w:val="00000A"/>
          <w:sz w:val="20"/>
          <w:lang w:val="pt-BR"/>
        </w:rPr>
        <w:t>Controle Uso Cloud Server</w:t>
      </w:r>
      <w:r>
        <w:rPr>
          <w:color w:val="00000A"/>
          <w:sz w:val="20"/>
          <w:lang w:val="pt-BR"/>
        </w:rPr>
        <w:t>”.</w:t>
      </w:r>
    </w:p>
    <w:p w:rsidR="004F66B9" w:rsidRPr="00FC3295" w:rsidRDefault="00FC3295">
      <w:pPr>
        <w:jc w:val="both"/>
        <w:rPr>
          <w:lang w:val="pt-BR"/>
          <w:rPrChange w:id="347" w:author="CATIA MICHELE HOFFMANN OSTER FARABOTE" w:date="2016-11-07T10:12:00Z">
            <w:rPr/>
          </w:rPrChange>
        </w:rPr>
      </w:pPr>
      <w:r>
        <w:rPr>
          <w:color w:val="00000A"/>
          <w:sz w:val="20"/>
          <w:lang w:val="pt-BR"/>
        </w:rPr>
        <w:t xml:space="preserve">Neste modulo o usuário poderá incluir ou excluir assinaturas, em ambos os casos o usuário e </w:t>
      </w:r>
      <w:proofErr w:type="spellStart"/>
      <w:r>
        <w:rPr>
          <w:color w:val="00000A"/>
          <w:sz w:val="20"/>
          <w:lang w:val="pt-BR"/>
        </w:rPr>
        <w:t>timestamp</w:t>
      </w:r>
      <w:proofErr w:type="spellEnd"/>
      <w:r>
        <w:rPr>
          <w:color w:val="00000A"/>
          <w:sz w:val="20"/>
          <w:lang w:val="pt-BR"/>
        </w:rPr>
        <w:t xml:space="preserve"> precisam ser registrados. A inclusão ou exclusão pode ser executada em lote ou de forma unitária. O valor estimado de consumo pode ser editado neste mesmo modulo. O painel deve permitir a extração das assinaturas em análise, informando o número da assinatura, data de entrada e origem.</w:t>
      </w:r>
    </w:p>
    <w:p w:rsidR="004F66B9" w:rsidRDefault="00FC3295">
      <w:pPr>
        <w:jc w:val="both"/>
        <w:rPr>
          <w:ins w:id="348" w:author="EDER JANI MARTINS" w:date="2016-11-09T13:38:00Z"/>
          <w:color w:val="00000A"/>
          <w:sz w:val="20"/>
          <w:lang w:val="pt-BR"/>
        </w:rPr>
      </w:pPr>
      <w:r>
        <w:rPr>
          <w:color w:val="00000A"/>
          <w:sz w:val="20"/>
          <w:highlight w:val="darkGray"/>
          <w:lang w:val="pt-BR"/>
        </w:rPr>
        <w:t xml:space="preserve">Entendimento: Será uma consulta análoga à pesquisa de clientes, porém trazendo apenas os dados </w:t>
      </w:r>
      <w:proofErr w:type="spellStart"/>
      <w:r>
        <w:rPr>
          <w:color w:val="00000A"/>
          <w:sz w:val="20"/>
          <w:highlight w:val="darkGray"/>
          <w:lang w:val="pt-BR"/>
        </w:rPr>
        <w:t>basicos</w:t>
      </w:r>
      <w:proofErr w:type="spellEnd"/>
      <w:r>
        <w:rPr>
          <w:color w:val="00000A"/>
          <w:sz w:val="20"/>
          <w:highlight w:val="darkGray"/>
          <w:lang w:val="pt-BR"/>
        </w:rPr>
        <w:t xml:space="preserve"> do cliente, a situação na base de verificação (verificado / </w:t>
      </w:r>
      <w:proofErr w:type="spellStart"/>
      <w:r>
        <w:rPr>
          <w:color w:val="00000A"/>
          <w:sz w:val="20"/>
          <w:highlight w:val="darkGray"/>
          <w:lang w:val="pt-BR"/>
        </w:rPr>
        <w:t>bypass</w:t>
      </w:r>
      <w:proofErr w:type="spellEnd"/>
      <w:r>
        <w:rPr>
          <w:color w:val="00000A"/>
          <w:sz w:val="20"/>
          <w:highlight w:val="darkGray"/>
          <w:lang w:val="pt-BR"/>
        </w:rPr>
        <w:t xml:space="preserve">), a situação de bloqueio por trava (bloqueado / desbloqueado) e o valore mensal estimado na entrada do pedido. Nessa tela a situação de verificação de trava, o status de bloqueio e o valor inicial estimado poderão ser alterados. </w:t>
      </w:r>
    </w:p>
    <w:p w:rsidR="00FF1C7A" w:rsidRPr="00D92F0F" w:rsidRDefault="00FF1C7A" w:rsidP="00FF1C7A">
      <w:pPr>
        <w:jc w:val="both"/>
        <w:rPr>
          <w:ins w:id="349" w:author="EDER JANI MARTINS" w:date="2016-11-09T13:38:00Z"/>
          <w:lang w:val="pt-BR"/>
        </w:rPr>
      </w:pPr>
      <w:ins w:id="350" w:author="EDER JANI MARTINS" w:date="2016-11-09T13:38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>: sim.</w:t>
        </w:r>
      </w:ins>
    </w:p>
    <w:p w:rsidR="00FF1C7A" w:rsidRPr="00FC3295" w:rsidDel="00FF1C7A" w:rsidRDefault="00FF1C7A">
      <w:pPr>
        <w:jc w:val="both"/>
        <w:rPr>
          <w:del w:id="351" w:author="EDER JANI MARTINS" w:date="2016-11-09T13:38:00Z"/>
          <w:lang w:val="pt-BR"/>
          <w:rPrChange w:id="352" w:author="CATIA MICHELE HOFFMANN OSTER FARABOTE" w:date="2016-11-07T10:12:00Z">
            <w:rPr>
              <w:del w:id="353" w:author="EDER JANI MARTINS" w:date="2016-11-09T13:38:00Z"/>
            </w:rPr>
          </w:rPrChange>
        </w:rPr>
      </w:pPr>
    </w:p>
    <w:p w:rsidR="004F66B9" w:rsidRDefault="00FC3295">
      <w:pPr>
        <w:jc w:val="both"/>
        <w:rPr>
          <w:ins w:id="354" w:author="EDER JANI MARTINS" w:date="2016-11-09T13:38:00Z"/>
          <w:color w:val="00000A"/>
          <w:sz w:val="20"/>
          <w:lang w:val="pt-BR"/>
        </w:rPr>
      </w:pPr>
      <w:r>
        <w:rPr>
          <w:color w:val="00000A"/>
          <w:sz w:val="20"/>
          <w:highlight w:val="darkGray"/>
          <w:lang w:val="pt-BR"/>
        </w:rPr>
        <w:t>Entendimento: Para exclusão em lote, será fornecido um arquivo para upload com uma lista de números de contas</w:t>
      </w:r>
    </w:p>
    <w:p w:rsidR="00FF1C7A" w:rsidRPr="00D92F0F" w:rsidRDefault="00FF1C7A" w:rsidP="00FF1C7A">
      <w:pPr>
        <w:jc w:val="both"/>
        <w:rPr>
          <w:ins w:id="355" w:author="EDER JANI MARTINS" w:date="2016-11-09T13:38:00Z"/>
          <w:lang w:val="pt-BR"/>
        </w:rPr>
      </w:pPr>
      <w:ins w:id="356" w:author="EDER JANI MARTINS" w:date="2016-11-09T13:38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>: sim.</w:t>
        </w:r>
      </w:ins>
    </w:p>
    <w:p w:rsidR="00FF1C7A" w:rsidRPr="00FC3295" w:rsidDel="00FF1C7A" w:rsidRDefault="00FF1C7A">
      <w:pPr>
        <w:jc w:val="both"/>
        <w:rPr>
          <w:del w:id="357" w:author="EDER JANI MARTINS" w:date="2016-11-09T13:38:00Z"/>
          <w:lang w:val="pt-BR"/>
          <w:rPrChange w:id="358" w:author="CATIA MICHELE HOFFMANN OSTER FARABOTE" w:date="2016-11-07T10:12:00Z">
            <w:rPr>
              <w:del w:id="359" w:author="EDER JANI MARTINS" w:date="2016-11-09T13:38:00Z"/>
            </w:rPr>
          </w:rPrChange>
        </w:rPr>
      </w:pPr>
    </w:p>
    <w:p w:rsidR="00FF1C7A" w:rsidRDefault="00FF1C7A">
      <w:pPr>
        <w:spacing w:after="0" w:line="240" w:lineRule="auto"/>
        <w:rPr>
          <w:ins w:id="360" w:author="EDER JANI MARTINS" w:date="2016-11-09T13:39:00Z"/>
          <w:b/>
          <w:sz w:val="20"/>
          <w:lang w:val="pt-BR"/>
        </w:rPr>
      </w:pPr>
      <w:ins w:id="361" w:author="EDER JANI MARTINS" w:date="2016-11-09T13:39:00Z">
        <w:r>
          <w:rPr>
            <w:b/>
            <w:sz w:val="20"/>
            <w:lang w:val="pt-BR"/>
          </w:rPr>
          <w:br w:type="page"/>
        </w:r>
      </w:ins>
    </w:p>
    <w:p w:rsidR="004F66B9" w:rsidRDefault="00FC3295">
      <w:pPr>
        <w:rPr>
          <w:b/>
          <w:sz w:val="20"/>
          <w:lang w:val="pt-BR"/>
        </w:rPr>
      </w:pPr>
      <w:r>
        <w:rPr>
          <w:b/>
          <w:sz w:val="20"/>
          <w:lang w:val="pt-BR"/>
        </w:rPr>
        <w:lastRenderedPageBreak/>
        <w:t>Macro Fluxo:</w:t>
      </w:r>
    </w:p>
    <w:p w:rsidR="004F66B9" w:rsidRDefault="00FC3295">
      <w:pPr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4715510" cy="3672840"/>
            <wp:effectExtent l="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FC3295">
      <w:pPr>
        <w:rPr>
          <w:sz w:val="20"/>
          <w:lang w:val="pt-BR"/>
        </w:rPr>
      </w:pPr>
      <w:r>
        <w:rPr>
          <w:sz w:val="20"/>
          <w:lang w:val="pt-BR"/>
        </w:rPr>
        <w:t>Inicialmente os itens em monitoração serão:</w:t>
      </w:r>
    </w:p>
    <w:p w:rsidR="004F66B9" w:rsidRDefault="00FC3295">
      <w:pPr>
        <w:pStyle w:val="PargrafodaLista"/>
        <w:numPr>
          <w:ilvl w:val="0"/>
          <w:numId w:val="7"/>
        </w:numPr>
        <w:rPr>
          <w:sz w:val="20"/>
          <w:lang w:val="pt-BR"/>
        </w:rPr>
      </w:pPr>
      <w:r>
        <w:rPr>
          <w:b/>
          <w:sz w:val="20"/>
          <w:lang w:val="pt-BR"/>
        </w:rPr>
        <w:t>Valor</w:t>
      </w:r>
      <w:r>
        <w:rPr>
          <w:sz w:val="20"/>
          <w:lang w:val="pt-BR"/>
        </w:rPr>
        <w:t>: caso o valor consumido exceda 30% do valor estimado para a assinatura em análise, a trava será acionada.</w:t>
      </w:r>
    </w:p>
    <w:p w:rsidR="004F66B9" w:rsidRDefault="00FC3295">
      <w:pPr>
        <w:pStyle w:val="PargrafodaLista"/>
        <w:numPr>
          <w:ilvl w:val="0"/>
          <w:numId w:val="7"/>
        </w:numPr>
        <w:rPr>
          <w:b/>
          <w:sz w:val="20"/>
          <w:lang w:val="pt-BR"/>
        </w:rPr>
      </w:pPr>
      <w:r>
        <w:rPr>
          <w:b/>
          <w:sz w:val="20"/>
          <w:lang w:val="pt-BR"/>
        </w:rPr>
        <w:t>Ciclos-</w:t>
      </w:r>
      <w:proofErr w:type="spellStart"/>
      <w:r>
        <w:rPr>
          <w:b/>
          <w:sz w:val="20"/>
          <w:lang w:val="pt-BR"/>
        </w:rPr>
        <w:t>vCPU</w:t>
      </w:r>
      <w:proofErr w:type="spellEnd"/>
      <w:r>
        <w:rPr>
          <w:b/>
          <w:sz w:val="20"/>
          <w:lang w:val="pt-BR"/>
        </w:rPr>
        <w:t xml:space="preserve"> </w:t>
      </w:r>
      <w:proofErr w:type="spellStart"/>
      <w:r>
        <w:rPr>
          <w:b/>
          <w:sz w:val="20"/>
          <w:lang w:val="pt-BR"/>
        </w:rPr>
        <w:t>Hypervisor</w:t>
      </w:r>
      <w:proofErr w:type="spellEnd"/>
      <w:r>
        <w:rPr>
          <w:b/>
          <w:sz w:val="20"/>
          <w:lang w:val="pt-BR"/>
        </w:rPr>
        <w:t xml:space="preserve"> (VM) Ativos: </w:t>
      </w:r>
      <w:r>
        <w:rPr>
          <w:sz w:val="20"/>
          <w:lang w:val="pt-BR"/>
        </w:rPr>
        <w:t xml:space="preserve">se o valor consumido for igual ou maior que </w:t>
      </w:r>
      <w:r>
        <w:rPr>
          <w:b/>
          <w:color w:val="FF0000"/>
          <w:sz w:val="20"/>
          <w:lang w:val="pt-BR"/>
        </w:rPr>
        <w:t>51.489,40</w:t>
      </w:r>
      <w:r>
        <w:rPr>
          <w:sz w:val="20"/>
          <w:lang w:val="pt-BR"/>
        </w:rPr>
        <w:t>, a trava será acionada.</w:t>
      </w:r>
    </w:p>
    <w:p w:rsidR="004F66B9" w:rsidRDefault="00FC3295">
      <w:pPr>
        <w:pStyle w:val="PargrafodaLista"/>
        <w:numPr>
          <w:ilvl w:val="0"/>
          <w:numId w:val="7"/>
        </w:numPr>
        <w:rPr>
          <w:b/>
          <w:sz w:val="20"/>
          <w:lang w:val="pt-BR"/>
        </w:rPr>
      </w:pPr>
      <w:r>
        <w:rPr>
          <w:b/>
          <w:sz w:val="20"/>
          <w:lang w:val="pt-BR"/>
        </w:rPr>
        <w:t>Ciclos-</w:t>
      </w:r>
      <w:proofErr w:type="spellStart"/>
      <w:r>
        <w:rPr>
          <w:b/>
          <w:sz w:val="20"/>
          <w:lang w:val="pt-BR"/>
        </w:rPr>
        <w:t>vCPU</w:t>
      </w:r>
      <w:proofErr w:type="spellEnd"/>
      <w:r>
        <w:rPr>
          <w:b/>
          <w:sz w:val="20"/>
          <w:lang w:val="pt-BR"/>
        </w:rPr>
        <w:t xml:space="preserve"> Container (CT) Ativos: </w:t>
      </w:r>
      <w:r>
        <w:rPr>
          <w:sz w:val="20"/>
          <w:lang w:val="pt-BR"/>
        </w:rPr>
        <w:t>se o valor consumido for igual ou maior que</w:t>
      </w:r>
      <w:r>
        <w:rPr>
          <w:b/>
          <w:color w:val="FF0000"/>
          <w:sz w:val="20"/>
          <w:lang w:val="pt-BR"/>
        </w:rPr>
        <w:t xml:space="preserve"> 51.489,40</w:t>
      </w:r>
      <w:r>
        <w:rPr>
          <w:sz w:val="20"/>
          <w:lang w:val="pt-BR"/>
        </w:rPr>
        <w:t>, a trava será acionada.</w:t>
      </w:r>
    </w:p>
    <w:p w:rsidR="004F66B9" w:rsidRDefault="00FC3295">
      <w:pPr>
        <w:pStyle w:val="PargrafodaLista"/>
        <w:numPr>
          <w:ilvl w:val="0"/>
          <w:numId w:val="7"/>
        </w:numPr>
        <w:rPr>
          <w:b/>
          <w:sz w:val="20"/>
          <w:lang w:val="pt-BR"/>
        </w:rPr>
      </w:pPr>
      <w:proofErr w:type="spellStart"/>
      <w:r>
        <w:rPr>
          <w:b/>
          <w:sz w:val="20"/>
          <w:lang w:val="pt-BR"/>
        </w:rPr>
        <w:t>Storage</w:t>
      </w:r>
      <w:proofErr w:type="spellEnd"/>
      <w:r>
        <w:rPr>
          <w:b/>
          <w:sz w:val="20"/>
          <w:lang w:val="pt-BR"/>
        </w:rPr>
        <w:t xml:space="preserve"> HDD Ativo: </w:t>
      </w:r>
      <w:r>
        <w:rPr>
          <w:sz w:val="20"/>
          <w:lang w:val="pt-BR"/>
        </w:rPr>
        <w:t xml:space="preserve">se o valor consumido for igual ou maior que </w:t>
      </w:r>
      <w:r>
        <w:rPr>
          <w:b/>
          <w:color w:val="FF0000"/>
          <w:sz w:val="20"/>
          <w:lang w:val="pt-BR"/>
        </w:rPr>
        <w:t>1.800.000,00</w:t>
      </w:r>
      <w:r>
        <w:rPr>
          <w:sz w:val="20"/>
          <w:lang w:val="pt-BR"/>
        </w:rPr>
        <w:t>, a trava será acionada.</w:t>
      </w:r>
    </w:p>
    <w:p w:rsidR="004F66B9" w:rsidRDefault="00FC3295">
      <w:pPr>
        <w:pStyle w:val="PargrafodaLista"/>
        <w:numPr>
          <w:ilvl w:val="0"/>
          <w:numId w:val="7"/>
        </w:numPr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Memória RAM Ativa: </w:t>
      </w:r>
      <w:r>
        <w:rPr>
          <w:sz w:val="20"/>
          <w:lang w:val="pt-BR"/>
        </w:rPr>
        <w:t xml:space="preserve">se o valor consumido for igual ou maior que </w:t>
      </w:r>
      <w:r>
        <w:rPr>
          <w:b/>
          <w:color w:val="FF0000"/>
          <w:sz w:val="20"/>
          <w:lang w:val="pt-BR"/>
        </w:rPr>
        <w:t>86.400,00</w:t>
      </w:r>
      <w:r>
        <w:rPr>
          <w:sz w:val="20"/>
          <w:lang w:val="pt-BR"/>
        </w:rPr>
        <w:t>, a trava será acionada.</w:t>
      </w:r>
    </w:p>
    <w:p w:rsidR="004F66B9" w:rsidRPr="00FC3295" w:rsidRDefault="00FC3295">
      <w:pPr>
        <w:pStyle w:val="PargrafodaLista"/>
        <w:ind w:left="1440"/>
        <w:rPr>
          <w:lang w:val="pt-BR"/>
          <w:rPrChange w:id="362" w:author="CATIA MICHELE HOFFMANN OSTER FARABOTE" w:date="2016-11-07T10:12:00Z">
            <w:rPr/>
          </w:rPrChange>
        </w:rPr>
      </w:pPr>
      <w:r>
        <w:rPr>
          <w:b/>
          <w:color w:val="00000A"/>
          <w:sz w:val="20"/>
          <w:highlight w:val="darkGray"/>
          <w:lang w:val="pt-BR"/>
        </w:rPr>
        <w:t>Dúvida: esses valores são absolutos em unidade de medida dos recursos?</w:t>
      </w:r>
    </w:p>
    <w:p w:rsidR="004F66B9" w:rsidRDefault="00FC3295">
      <w:pPr>
        <w:pStyle w:val="PargrafodaLista"/>
        <w:ind w:left="1440"/>
        <w:rPr>
          <w:ins w:id="363" w:author="EDER JANI MARTINS" w:date="2016-11-09T13:39:00Z"/>
          <w:b/>
          <w:color w:val="00000A"/>
          <w:sz w:val="20"/>
          <w:lang w:val="pt-BR"/>
        </w:rPr>
      </w:pPr>
      <w:r>
        <w:rPr>
          <w:b/>
          <w:color w:val="00000A"/>
          <w:sz w:val="20"/>
          <w:highlight w:val="darkGray"/>
          <w:lang w:val="pt-BR"/>
        </w:rPr>
        <w:t>Dúvida: o valor a ser comparado é o valor do consumo atual ou o valor estimado mensal?</w:t>
      </w:r>
    </w:p>
    <w:p w:rsidR="00F81644" w:rsidRPr="00D92F0F" w:rsidRDefault="00F81644">
      <w:pPr>
        <w:ind w:left="1440"/>
        <w:jc w:val="both"/>
        <w:rPr>
          <w:ins w:id="364" w:author="EDER JANI MARTINS" w:date="2016-11-09T13:39:00Z"/>
          <w:lang w:val="pt-BR"/>
        </w:rPr>
        <w:pPrChange w:id="365" w:author="EDER JANI MARTINS" w:date="2016-11-09T13:39:00Z">
          <w:pPr>
            <w:jc w:val="both"/>
          </w:pPr>
        </w:pPrChange>
      </w:pPr>
      <w:ins w:id="366" w:author="EDER JANI MARTINS" w:date="2016-11-09T13:39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>
          <w:rPr>
            <w:color w:val="00000A"/>
            <w:sz w:val="20"/>
            <w:highlight w:val="yellow"/>
            <w:lang w:val="pt-BR"/>
          </w:rPr>
          <w:t xml:space="preserve">: Todos os valores do PACI são mostrados em unidade/hora e </w:t>
        </w:r>
      </w:ins>
      <w:ins w:id="367" w:author="EDER JANI MARTINS" w:date="2016-11-09T13:40:00Z">
        <w:r>
          <w:rPr>
            <w:color w:val="00000A"/>
            <w:sz w:val="20"/>
            <w:highlight w:val="yellow"/>
            <w:lang w:val="pt-BR"/>
          </w:rPr>
          <w:t>estes</w:t>
        </w:r>
      </w:ins>
      <w:ins w:id="368" w:author="EDER JANI MARTINS" w:date="2016-11-09T13:39:00Z">
        <w:r>
          <w:rPr>
            <w:color w:val="00000A"/>
            <w:sz w:val="20"/>
            <w:highlight w:val="yellow"/>
            <w:lang w:val="pt-BR"/>
          </w:rPr>
          <w:t xml:space="preserve"> </w:t>
        </w:r>
      </w:ins>
      <w:ins w:id="369" w:author="EDER JANI MARTINS" w:date="2016-11-09T13:40:00Z">
        <w:r>
          <w:rPr>
            <w:color w:val="00000A"/>
            <w:sz w:val="20"/>
            <w:highlight w:val="yellow"/>
            <w:lang w:val="pt-BR"/>
          </w:rPr>
          <w:t>valores precisam ser configuráveis para fácil alteração. Este valor no momento da leitura, o OACI s</w:t>
        </w:r>
      </w:ins>
      <w:ins w:id="370" w:author="EDER JANI MARTINS" w:date="2016-11-09T13:41:00Z">
        <w:r>
          <w:rPr>
            <w:color w:val="00000A"/>
            <w:sz w:val="20"/>
            <w:highlight w:val="yellow"/>
            <w:lang w:val="pt-BR"/>
          </w:rPr>
          <w:t>ó retorna o valor consumido até o momento (crescente)</w:t>
        </w:r>
      </w:ins>
      <w:ins w:id="371" w:author="EDER JANI MARTINS" w:date="2016-11-09T13:39:00Z">
        <w:r>
          <w:rPr>
            <w:color w:val="00000A"/>
            <w:sz w:val="20"/>
            <w:highlight w:val="yellow"/>
            <w:lang w:val="pt-BR"/>
          </w:rPr>
          <w:t xml:space="preserve">, ou seja, se em certa leitura o valor ultrapassar esta marca dever ser </w:t>
        </w:r>
      </w:ins>
      <w:ins w:id="372" w:author="EDER JANI MARTINS" w:date="2016-11-09T13:41:00Z">
        <w:r>
          <w:rPr>
            <w:color w:val="00000A"/>
            <w:sz w:val="20"/>
            <w:highlight w:val="yellow"/>
            <w:lang w:val="pt-BR"/>
          </w:rPr>
          <w:t>“</w:t>
        </w:r>
        <w:r w:rsidRPr="00F81644">
          <w:rPr>
            <w:color w:val="00000A"/>
            <w:sz w:val="20"/>
            <w:highlight w:val="yellow"/>
            <w:lang w:val="pt-BR"/>
            <w:rPrChange w:id="373" w:author="EDER JANI MARTINS" w:date="2016-11-09T13:42:00Z">
              <w:rPr>
                <w:color w:val="00000A"/>
                <w:sz w:val="20"/>
                <w:lang w:val="pt-BR"/>
              </w:rPr>
            </w:rPrChange>
          </w:rPr>
          <w:t>travado”</w:t>
        </w:r>
      </w:ins>
    </w:p>
    <w:p w:rsidR="00F81644" w:rsidRPr="00FC3295" w:rsidRDefault="00F81644">
      <w:pPr>
        <w:pStyle w:val="PargrafodaLista"/>
        <w:ind w:left="1440"/>
        <w:rPr>
          <w:lang w:val="pt-BR"/>
          <w:rPrChange w:id="374" w:author="CATIA MICHELE HOFFMANN OSTER FARABOTE" w:date="2016-11-07T10:12:00Z">
            <w:rPr/>
          </w:rPrChange>
        </w:rPr>
      </w:pPr>
    </w:p>
    <w:p w:rsidR="004F66B9" w:rsidRPr="00FC3295" w:rsidRDefault="00FC3295">
      <w:pPr>
        <w:pStyle w:val="PargrafodaLista"/>
        <w:numPr>
          <w:ilvl w:val="0"/>
          <w:numId w:val="7"/>
        </w:numPr>
        <w:rPr>
          <w:lang w:val="pt-BR"/>
          <w:rPrChange w:id="375" w:author="CATIA MICHELE HOFFMANN OSTER FARABOTE" w:date="2016-11-07T10:12:00Z">
            <w:rPr/>
          </w:rPrChange>
        </w:rPr>
      </w:pPr>
      <w:r>
        <w:rPr>
          <w:b/>
          <w:sz w:val="20"/>
          <w:lang w:val="pt-BR"/>
        </w:rPr>
        <w:t xml:space="preserve">Quantidade de servidores: </w:t>
      </w:r>
      <w:r>
        <w:rPr>
          <w:sz w:val="20"/>
          <w:lang w:val="pt-BR"/>
        </w:rPr>
        <w:t>se o número de servidores tiver um incremento igual ou maior a 50% na quantidade medida na leitura anterior, a trava será acionada.</w:t>
      </w:r>
    </w:p>
    <w:p w:rsidR="004F66B9" w:rsidRDefault="00FC3295">
      <w:pPr>
        <w:pStyle w:val="PargrafodaLista"/>
        <w:ind w:left="1440"/>
        <w:rPr>
          <w:ins w:id="376" w:author="EDER JANI MARTINS" w:date="2016-11-09T13:42:00Z"/>
          <w:b/>
          <w:color w:val="00000A"/>
          <w:sz w:val="20"/>
          <w:lang w:val="pt-BR"/>
        </w:rPr>
      </w:pPr>
      <w:r>
        <w:rPr>
          <w:b/>
          <w:color w:val="00000A"/>
          <w:sz w:val="20"/>
          <w:highlight w:val="darkGray"/>
          <w:lang w:val="pt-BR"/>
        </w:rPr>
        <w:t>Entendimento: Será criada uma tela para a entrada dos limites</w:t>
      </w:r>
      <w:del w:id="377" w:author="EDER JANI MARTINS" w:date="2016-11-09T13:42:00Z">
        <w:r w:rsidDel="00F81644">
          <w:rPr>
            <w:b/>
            <w:color w:val="00000A"/>
            <w:sz w:val="20"/>
            <w:highlight w:val="darkGray"/>
            <w:lang w:val="pt-BR"/>
          </w:rPr>
          <w:delText>,</w:delText>
        </w:r>
      </w:del>
      <w:r>
        <w:rPr>
          <w:b/>
          <w:color w:val="00000A"/>
          <w:sz w:val="20"/>
          <w:highlight w:val="darkGray"/>
          <w:lang w:val="pt-BR"/>
        </w:rPr>
        <w:t xml:space="preserve"> que</w:t>
      </w:r>
      <w:ins w:id="378" w:author="EDER JANI MARTINS" w:date="2016-11-09T13:42:00Z">
        <w:r w:rsidR="00F81644">
          <w:rPr>
            <w:b/>
            <w:color w:val="00000A"/>
            <w:sz w:val="20"/>
            <w:highlight w:val="darkGray"/>
            <w:lang w:val="pt-BR"/>
          </w:rPr>
          <w:t>,</w:t>
        </w:r>
      </w:ins>
      <w:r>
        <w:rPr>
          <w:b/>
          <w:color w:val="00000A"/>
          <w:sz w:val="20"/>
          <w:highlight w:val="darkGray"/>
          <w:lang w:val="pt-BR"/>
        </w:rPr>
        <w:t xml:space="preserve"> inicialmente serão os </w:t>
      </w:r>
      <w:del w:id="379" w:author="EDER JANI MARTINS" w:date="2016-11-09T13:42:00Z">
        <w:r w:rsidDel="00F81644">
          <w:rPr>
            <w:b/>
            <w:color w:val="00000A"/>
            <w:sz w:val="20"/>
            <w:highlight w:val="darkGray"/>
            <w:lang w:val="pt-BR"/>
          </w:rPr>
          <w:delText>especeificados</w:delText>
        </w:r>
      </w:del>
      <w:ins w:id="380" w:author="EDER JANI MARTINS" w:date="2016-11-09T13:42:00Z">
        <w:r w:rsidR="00F81644">
          <w:rPr>
            <w:b/>
            <w:color w:val="00000A"/>
            <w:sz w:val="20"/>
            <w:highlight w:val="darkGray"/>
            <w:lang w:val="pt-BR"/>
          </w:rPr>
          <w:t>especificados</w:t>
        </w:r>
      </w:ins>
      <w:r>
        <w:rPr>
          <w:b/>
          <w:color w:val="00000A"/>
          <w:sz w:val="20"/>
          <w:highlight w:val="darkGray"/>
          <w:lang w:val="pt-BR"/>
        </w:rPr>
        <w:t xml:space="preserve"> acima.</w:t>
      </w:r>
    </w:p>
    <w:p w:rsidR="00F81644" w:rsidRPr="00FC3295" w:rsidRDefault="00F81644">
      <w:pPr>
        <w:pStyle w:val="PargrafodaLista"/>
        <w:ind w:left="1440"/>
        <w:rPr>
          <w:lang w:val="pt-BR"/>
          <w:rPrChange w:id="381" w:author="CATIA MICHELE HOFFMANN OSTER FARABOTE" w:date="2016-11-07T10:12:00Z">
            <w:rPr/>
          </w:rPrChange>
        </w:rPr>
      </w:pPr>
      <w:ins w:id="382" w:author="EDER JANI MARTINS" w:date="2016-11-09T13:42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>: sim</w:t>
        </w:r>
        <w:r>
          <w:rPr>
            <w:color w:val="00000A"/>
            <w:sz w:val="20"/>
            <w:lang w:val="pt-BR"/>
          </w:rPr>
          <w:t>.</w:t>
        </w:r>
      </w:ins>
    </w:p>
    <w:p w:rsidR="004F66B9" w:rsidRDefault="004F66B9">
      <w:pPr>
        <w:pStyle w:val="PargrafodaLista"/>
        <w:ind w:left="1440"/>
        <w:rPr>
          <w:b/>
          <w:color w:val="00000A"/>
          <w:sz w:val="20"/>
          <w:highlight w:val="darkGray"/>
          <w:lang w:val="pt-BR"/>
        </w:rPr>
      </w:pPr>
    </w:p>
    <w:p w:rsidR="004F66B9" w:rsidRDefault="004F66B9">
      <w:pPr>
        <w:rPr>
          <w:sz w:val="20"/>
          <w:lang w:val="pt-BR"/>
        </w:rPr>
      </w:pPr>
    </w:p>
    <w:p w:rsidR="004F66B9" w:rsidRDefault="00FC3295">
      <w:pPr>
        <w:rPr>
          <w:b/>
          <w:sz w:val="20"/>
          <w:lang w:val="pt-BR"/>
        </w:rPr>
      </w:pPr>
      <w:r>
        <w:rPr>
          <w:b/>
          <w:sz w:val="20"/>
          <w:lang w:val="pt-BR"/>
        </w:rPr>
        <w:t>Exemplo de leitura de consumo:</w:t>
      </w:r>
    </w:p>
    <w:tbl>
      <w:tblPr>
        <w:tblW w:w="8400" w:type="dxa"/>
        <w:tblBorders>
          <w:bottom w:val="single" w:sz="12" w:space="0" w:color="DDDDDD"/>
          <w:insideH w:val="single" w:sz="12" w:space="0" w:color="DDDDDD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518"/>
        <w:gridCol w:w="1842"/>
      </w:tblGrid>
      <w:tr w:rsidR="004F66B9">
        <w:trPr>
          <w:trHeight w:val="315"/>
        </w:trPr>
        <w:tc>
          <w:tcPr>
            <w:tcW w:w="5040" w:type="dxa"/>
            <w:tcBorders>
              <w:bottom w:val="single" w:sz="12" w:space="0" w:color="DDDDDD"/>
            </w:tcBorders>
            <w:shd w:val="clear" w:color="auto" w:fill="auto"/>
            <w:vAlign w:val="bottom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Recurso</w:t>
            </w:r>
          </w:p>
        </w:tc>
        <w:tc>
          <w:tcPr>
            <w:tcW w:w="1518" w:type="dxa"/>
            <w:tcBorders>
              <w:bottom w:val="single" w:sz="12" w:space="0" w:color="DDDDDD"/>
            </w:tcBorders>
            <w:shd w:val="clear" w:color="auto" w:fill="auto"/>
            <w:vAlign w:val="bottom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  <w:tc>
          <w:tcPr>
            <w:tcW w:w="1842" w:type="dxa"/>
            <w:tcBorders>
              <w:bottom w:val="single" w:sz="12" w:space="0" w:color="DDDDDD"/>
            </w:tcBorders>
            <w:shd w:val="clear" w:color="auto" w:fill="auto"/>
            <w:vAlign w:val="bottom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Consumido</w:t>
            </w:r>
          </w:p>
        </w:tc>
      </w:tr>
      <w:tr w:rsidR="004F66B9">
        <w:trPr>
          <w:trHeight w:val="330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Web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R$ 261,00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Standard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R$ 3.564,00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Ativos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R$ 139,05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3.476,33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Inativos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R$ 0,01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0,65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Ativos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R$ 46,33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1.158,31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Inativos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R$ 1,30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67,27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Ativa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R$ 29,05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1.452,27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Inativa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R$ 0,35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33,77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HDD Ativo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R$ 134,66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79.213,00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HDD Inativo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R$ 2,33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1.370,00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de Réplicas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R$ 8,34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4.903,00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de Backup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22,05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2008 R2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WEB 2014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WEB 2014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R$ 1,75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148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2012 R2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4F66B9">
        <w:trPr>
          <w:trHeight w:val="315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STD 2014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4F66B9">
        <w:trPr>
          <w:trHeight w:val="300"/>
        </w:trPr>
        <w:tc>
          <w:tcPr>
            <w:tcW w:w="5040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STD 2014 VE</w:t>
            </w:r>
          </w:p>
        </w:tc>
        <w:tc>
          <w:tcPr>
            <w:tcW w:w="1518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2" w:type="dxa"/>
            <w:tcBorders>
              <w:top w:val="single" w:sz="8" w:space="0" w:color="DDDDDD"/>
              <w:bottom w:val="single" w:sz="12" w:space="0" w:color="DDDDDD"/>
            </w:tcBorders>
            <w:shd w:val="clear" w:color="auto" w:fill="auto"/>
          </w:tcPr>
          <w:p w:rsidR="004F66B9" w:rsidRDefault="00FC32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4F66B9">
        <w:trPr>
          <w:trHeight w:val="465"/>
        </w:trPr>
        <w:tc>
          <w:tcPr>
            <w:tcW w:w="8400" w:type="dxa"/>
            <w:gridSpan w:val="3"/>
            <w:tcBorders>
              <w:top w:val="single" w:sz="12" w:space="0" w:color="DDDDDD"/>
              <w:bottom w:val="single" w:sz="12" w:space="0" w:color="DDDDDD"/>
            </w:tcBorders>
            <w:shd w:val="clear" w:color="auto" w:fill="auto"/>
            <w:vAlign w:val="center"/>
          </w:tcPr>
          <w:p w:rsidR="004F66B9" w:rsidRDefault="00FC329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  <w:t>Consumo total</w:t>
            </w:r>
            <w:r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: </w:t>
            </w:r>
            <w:r>
              <w:rPr>
                <w:rFonts w:ascii="inherit" w:eastAsia="Times New Roman" w:hAnsi="inherit" w:cs="Times New Roman"/>
                <w:b/>
                <w:bCs/>
                <w:color w:val="FF0000"/>
                <w:sz w:val="36"/>
                <w:szCs w:val="36"/>
                <w:lang w:val="pt-BR" w:eastAsia="pt-BR"/>
              </w:rPr>
              <w:t>R$ 4.191,78</w:t>
            </w:r>
            <w:r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 até 24-10-2016 13:43:59</w:t>
            </w:r>
          </w:p>
        </w:tc>
      </w:tr>
    </w:tbl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4F66B9">
      <w:pPr>
        <w:rPr>
          <w:b/>
          <w:sz w:val="20"/>
          <w:lang w:val="pt-BR"/>
        </w:rPr>
      </w:pPr>
    </w:p>
    <w:p w:rsidR="004F66B9" w:rsidRDefault="004F66B9">
      <w:pPr>
        <w:rPr>
          <w:b/>
          <w:sz w:val="20"/>
          <w:lang w:val="pt-BR"/>
        </w:rPr>
      </w:pPr>
    </w:p>
    <w:p w:rsidR="004F66B9" w:rsidRDefault="004F66B9">
      <w:pPr>
        <w:rPr>
          <w:b/>
          <w:sz w:val="20"/>
          <w:lang w:val="pt-BR"/>
        </w:rPr>
      </w:pPr>
    </w:p>
    <w:p w:rsidR="004F66B9" w:rsidRDefault="004F66B9">
      <w:pPr>
        <w:rPr>
          <w:b/>
          <w:sz w:val="20"/>
          <w:lang w:val="pt-BR"/>
        </w:rPr>
      </w:pPr>
    </w:p>
    <w:p w:rsidR="004F66B9" w:rsidRDefault="004F66B9">
      <w:pPr>
        <w:rPr>
          <w:b/>
          <w:sz w:val="20"/>
          <w:lang w:val="pt-BR"/>
        </w:rPr>
      </w:pPr>
    </w:p>
    <w:p w:rsidR="004F66B9" w:rsidRDefault="00FC3295">
      <w:pPr>
        <w:rPr>
          <w:b/>
          <w:sz w:val="20"/>
          <w:lang w:val="pt-BR"/>
        </w:rPr>
      </w:pPr>
      <w:r>
        <w:rPr>
          <w:b/>
          <w:sz w:val="20"/>
          <w:lang w:val="pt-BR"/>
        </w:rPr>
        <w:t>Exemplo Log alteração de status assinatura:</w:t>
      </w:r>
    </w:p>
    <w:p w:rsidR="004F66B9" w:rsidRDefault="00FC3295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774690" cy="1692910"/>
            <wp:effectExtent l="0" t="0" r="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rPr>
          <w:color w:val="00000A"/>
          <w:lang w:val="pt-BR"/>
        </w:rPr>
      </w:pPr>
    </w:p>
    <w:p w:rsidR="004F66B9" w:rsidRDefault="00FC3295">
      <w:pPr>
        <w:pStyle w:val="Listacommarcadores"/>
        <w:ind w:left="360"/>
        <w:rPr>
          <w:b/>
          <w:color w:val="00000A"/>
          <w:sz w:val="20"/>
          <w:lang w:val="pt-BR"/>
        </w:rPr>
      </w:pPr>
      <w:r>
        <w:rPr>
          <w:b/>
          <w:color w:val="00000A"/>
          <w:sz w:val="20"/>
          <w:lang w:val="pt-BR"/>
        </w:rPr>
        <w:t>Detalhe Técnico: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Haverá uma rotina feita em PHP que será executada via linha de comando periodicamente que será capaz de ler os seguintes dados sobre os servidores virtuais:</w:t>
      </w:r>
    </w:p>
    <w:p w:rsidR="004F66B9" w:rsidRDefault="00FC3295">
      <w:pPr>
        <w:pStyle w:val="PargrafodaLista"/>
        <w:numPr>
          <w:ilvl w:val="0"/>
          <w:numId w:val="10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Quantidade de memória (por servidor);</w:t>
      </w:r>
    </w:p>
    <w:p w:rsidR="004F66B9" w:rsidRDefault="00FC3295">
      <w:pPr>
        <w:pStyle w:val="PargrafodaLista"/>
        <w:numPr>
          <w:ilvl w:val="0"/>
          <w:numId w:val="10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Quantidade de Cores (por servidor);</w:t>
      </w:r>
    </w:p>
    <w:p w:rsidR="004F66B9" w:rsidRDefault="00FC3295">
      <w:pPr>
        <w:pStyle w:val="PargrafodaLista"/>
        <w:numPr>
          <w:ilvl w:val="0"/>
          <w:numId w:val="10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Quantidade de Discos (por servidor);</w:t>
      </w:r>
    </w:p>
    <w:p w:rsidR="004F66B9" w:rsidRDefault="00FC3295">
      <w:pPr>
        <w:pStyle w:val="PargrafodaLista"/>
        <w:numPr>
          <w:ilvl w:val="0"/>
          <w:numId w:val="10"/>
        </w:numPr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Quantidade de servidores (por assinatura);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 xml:space="preserve">A rotina deverá armazenar cada leitura e verificar se houve um crescimento. Cada item monitorado terá seu próprio índice de crescimento e deverá ser armazenado em banco de dados, para que possa ser alterado sem a necessidade de alterar código PHP. Esta rotina irá utilizar API do OACI (Odin Automation for Cloud </w:t>
      </w:r>
      <w:proofErr w:type="spellStart"/>
      <w:r>
        <w:rPr>
          <w:color w:val="00000A"/>
          <w:sz w:val="20"/>
          <w:lang w:val="pt-BR"/>
        </w:rPr>
        <w:t>Infrastructure</w:t>
      </w:r>
      <w:proofErr w:type="spellEnd"/>
      <w:r>
        <w:rPr>
          <w:color w:val="00000A"/>
          <w:sz w:val="20"/>
          <w:lang w:val="pt-BR"/>
        </w:rPr>
        <w:t>) e BA (Business Automation) para recuperar os dados.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b/>
          <w:color w:val="00000A"/>
          <w:sz w:val="20"/>
          <w:lang w:val="pt-BR"/>
        </w:rPr>
        <w:t>Ponto importante</w:t>
      </w:r>
      <w:r>
        <w:rPr>
          <w:color w:val="00000A"/>
          <w:sz w:val="20"/>
          <w:lang w:val="pt-BR"/>
        </w:rPr>
        <w:t>: O OACI não mantém histórico dos dados, se em algum período o sistema ficar fora, não há como recuperar o valor perdido.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Esta rotina também deverá ler o valor estimado de cada pedido no BA e monitorá-lo e verificar se atingiu o limite de alerta (em Reais) que também é um parâmetro que será mantido no banco de dados. Isto se dará através de um indicador (em percentual), armazenado em banco de dados, que irá avaliar se o valor lido ultrapassou o “valor estimado X indicador”.</w:t>
      </w:r>
    </w:p>
    <w:p w:rsidR="004F66B9" w:rsidRDefault="00FC3295">
      <w:pPr>
        <w:pStyle w:val="Listacommarcadores"/>
        <w:ind w:left="360"/>
        <w:rPr>
          <w:color w:val="00000A"/>
          <w:sz w:val="20"/>
          <w:lang w:val="pt-BR"/>
        </w:rPr>
      </w:pPr>
      <w:r>
        <w:rPr>
          <w:color w:val="00000A"/>
          <w:sz w:val="20"/>
          <w:lang w:val="pt-BR"/>
        </w:rPr>
        <w:t>A página denominada “</w:t>
      </w:r>
      <w:r>
        <w:rPr>
          <w:b/>
          <w:color w:val="00000A"/>
          <w:sz w:val="20"/>
          <w:lang w:val="pt-BR"/>
        </w:rPr>
        <w:t>Controle Uso Cloud Server</w:t>
      </w:r>
      <w:r>
        <w:rPr>
          <w:color w:val="00000A"/>
          <w:sz w:val="20"/>
          <w:lang w:val="pt-BR"/>
        </w:rPr>
        <w:t>” deverá permitir que o usuário modifique o valor estimado. Deverá armazenar numa tabela de histórico o valor anterior à mudança com a data e hora e o usuário que fez a mudança (a tabela de histórico deverá conter a data e hora em que o histórico foi inserido e a data e hora originais da inserção do valor).</w:t>
      </w:r>
    </w:p>
    <w:p w:rsidR="004F66B9" w:rsidRDefault="00FC3295">
      <w:pPr>
        <w:pStyle w:val="PargrafodaLista"/>
        <w:ind w:left="1080"/>
        <w:rPr>
          <w:ins w:id="383" w:author="EDER JANI MARTINS" w:date="2016-11-09T13:43:00Z"/>
          <w:b/>
          <w:color w:val="00000A"/>
          <w:sz w:val="20"/>
          <w:lang w:val="pt-BR"/>
        </w:rPr>
      </w:pPr>
      <w:r>
        <w:rPr>
          <w:b/>
          <w:color w:val="00000A"/>
          <w:sz w:val="20"/>
          <w:highlight w:val="darkGray"/>
          <w:lang w:val="pt-BR"/>
        </w:rPr>
        <w:t>Entendimento: Essa tabela de histórico servirá para consultas manuais ao BD.</w:t>
      </w:r>
    </w:p>
    <w:p w:rsidR="00F81644" w:rsidRDefault="00F81644">
      <w:pPr>
        <w:pStyle w:val="PargrafodaLista"/>
        <w:ind w:left="1080"/>
        <w:rPr>
          <w:color w:val="00000A"/>
          <w:lang w:val="pt-BR"/>
        </w:rPr>
      </w:pPr>
      <w:ins w:id="384" w:author="EDER JANI MARTINS" w:date="2016-11-09T13:43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>: sim</w:t>
        </w:r>
      </w:ins>
    </w:p>
    <w:p w:rsidR="004F66B9" w:rsidRDefault="00FC3295">
      <w:pPr>
        <w:rPr>
          <w:b/>
          <w:color w:val="00000A"/>
          <w:lang w:val="pt-BR"/>
        </w:rPr>
      </w:pPr>
      <w:r>
        <w:rPr>
          <w:b/>
          <w:color w:val="00000A"/>
          <w:lang w:val="pt-BR"/>
        </w:rPr>
        <w:t>Modelo de tela Menu:</w:t>
      </w:r>
    </w:p>
    <w:p w:rsidR="004F66B9" w:rsidRDefault="00FC3295">
      <w:pPr>
        <w:rPr>
          <w:color w:val="00000A"/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695575" cy="3648075"/>
            <wp:effectExtent l="0" t="0" r="0" b="0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B9" w:rsidRDefault="004F66B9">
      <w:pPr>
        <w:rPr>
          <w:lang w:val="pt-BR"/>
        </w:rPr>
      </w:pPr>
    </w:p>
    <w:p w:rsidR="004F66B9" w:rsidRDefault="004F66B9">
      <w:pPr>
        <w:rPr>
          <w:lang w:val="pt-BR"/>
        </w:rPr>
      </w:pPr>
    </w:p>
    <w:p w:rsidR="004F66B9" w:rsidRDefault="00FC3295">
      <w:pPr>
        <w:pStyle w:val="Ttulo2"/>
        <w:numPr>
          <w:ilvl w:val="1"/>
          <w:numId w:val="2"/>
        </w:numPr>
        <w:rPr>
          <w:lang w:val="pt-BR"/>
        </w:rPr>
      </w:pPr>
      <w:bookmarkStart w:id="385" w:name="_Toc466462657"/>
      <w:r>
        <w:rPr>
          <w:lang w:val="pt-BR"/>
        </w:rPr>
        <w:t>Sistemas impactados</w:t>
      </w:r>
      <w:bookmarkEnd w:id="385"/>
    </w:p>
    <w:p w:rsidR="004F66B9" w:rsidRDefault="00FC3295">
      <w:pPr>
        <w:pStyle w:val="PargrafodaLista"/>
        <w:numPr>
          <w:ilvl w:val="0"/>
          <w:numId w:val="3"/>
        </w:numPr>
        <w:rPr>
          <w:sz w:val="20"/>
          <w:lang w:val="pt-BR"/>
        </w:rPr>
      </w:pPr>
      <w:r>
        <w:rPr>
          <w:sz w:val="20"/>
          <w:lang w:val="pt-BR"/>
        </w:rPr>
        <w:t xml:space="preserve">Loja </w:t>
      </w:r>
    </w:p>
    <w:p w:rsidR="004F66B9" w:rsidRDefault="00FC3295">
      <w:pPr>
        <w:pStyle w:val="PargrafodaLista"/>
        <w:numPr>
          <w:ilvl w:val="0"/>
          <w:numId w:val="3"/>
        </w:numPr>
        <w:rPr>
          <w:sz w:val="20"/>
          <w:lang w:val="pt-BR"/>
        </w:rPr>
      </w:pPr>
      <w:r>
        <w:rPr>
          <w:sz w:val="20"/>
          <w:lang w:val="pt-BR"/>
        </w:rPr>
        <w:t xml:space="preserve">Painel do </w:t>
      </w:r>
      <w:proofErr w:type="spellStart"/>
      <w:r>
        <w:rPr>
          <w:sz w:val="20"/>
          <w:lang w:val="pt-BR"/>
        </w:rPr>
        <w:t>Backoffice</w:t>
      </w:r>
      <w:proofErr w:type="spellEnd"/>
    </w:p>
    <w:p w:rsidR="004F66B9" w:rsidRDefault="00FC3295">
      <w:pPr>
        <w:pStyle w:val="PargrafodaLista"/>
        <w:numPr>
          <w:ilvl w:val="0"/>
          <w:numId w:val="3"/>
        </w:numPr>
        <w:rPr>
          <w:sz w:val="20"/>
          <w:lang w:val="pt-BR"/>
        </w:rPr>
      </w:pPr>
      <w:r>
        <w:rPr>
          <w:sz w:val="20"/>
          <w:lang w:val="pt-BR"/>
        </w:rPr>
        <w:t>PBA/POA</w:t>
      </w:r>
    </w:p>
    <w:p w:rsidR="004F66B9" w:rsidRDefault="00FC3295">
      <w:pPr>
        <w:pStyle w:val="PargrafodaLista"/>
        <w:numPr>
          <w:ilvl w:val="0"/>
          <w:numId w:val="3"/>
        </w:numPr>
        <w:rPr>
          <w:sz w:val="20"/>
          <w:lang w:val="pt-BR"/>
        </w:rPr>
      </w:pPr>
      <w:r>
        <w:rPr>
          <w:sz w:val="20"/>
          <w:lang w:val="pt-BR"/>
        </w:rPr>
        <w:t>FCD</w:t>
      </w:r>
    </w:p>
    <w:p w:rsidR="004F66B9" w:rsidRDefault="00FC3295">
      <w:pPr>
        <w:pStyle w:val="PargrafodaLista"/>
        <w:numPr>
          <w:ilvl w:val="0"/>
          <w:numId w:val="3"/>
        </w:numPr>
        <w:rPr>
          <w:sz w:val="20"/>
          <w:lang w:val="pt-BR"/>
        </w:rPr>
      </w:pPr>
      <w:r>
        <w:rPr>
          <w:sz w:val="20"/>
          <w:lang w:val="pt-BR"/>
        </w:rPr>
        <w:t>SGIA</w:t>
      </w:r>
    </w:p>
    <w:p w:rsidR="004F66B9" w:rsidRDefault="004F66B9">
      <w:pPr>
        <w:spacing w:before="120" w:after="120" w:line="240" w:lineRule="auto"/>
        <w:jc w:val="both"/>
        <w:rPr>
          <w:color w:val="FF0000"/>
          <w:lang w:val="pt-BR"/>
        </w:rPr>
      </w:pPr>
    </w:p>
    <w:p w:rsidR="004F66B9" w:rsidRDefault="00FC3295">
      <w:pPr>
        <w:pStyle w:val="Ttulo1"/>
        <w:numPr>
          <w:ilvl w:val="0"/>
          <w:numId w:val="2"/>
        </w:numPr>
        <w:rPr>
          <w:lang w:val="pt-BR"/>
        </w:rPr>
      </w:pPr>
      <w:bookmarkStart w:id="386" w:name="_Toc466462658"/>
      <w:r>
        <w:rPr>
          <w:lang w:val="pt-BR"/>
        </w:rPr>
        <w:t>Escopo técnico geral</w:t>
      </w:r>
      <w:bookmarkEnd w:id="386"/>
    </w:p>
    <w:p w:rsidR="004F66B9" w:rsidRDefault="00FC3295">
      <w:pPr>
        <w:rPr>
          <w:sz w:val="20"/>
          <w:lang w:val="pt-BR" w:eastAsia="en-US"/>
        </w:rPr>
      </w:pPr>
      <w:r>
        <w:rPr>
          <w:sz w:val="20"/>
          <w:lang w:val="pt-BR" w:eastAsia="en-US"/>
        </w:rPr>
        <w:t>Toda a lógica de processamento, rotina de verificação e acesso às API do OACI e BA serão realizadas através do servidor do Módulo Integrador, bem como novas tabelas a serem criadas.</w:t>
      </w:r>
    </w:p>
    <w:p w:rsidR="004F66B9" w:rsidRDefault="00FC3295">
      <w:pPr>
        <w:rPr>
          <w:color w:val="000000" w:themeColor="text1"/>
          <w:sz w:val="20"/>
          <w:lang w:val="pt-BR" w:eastAsia="en-US"/>
        </w:rPr>
      </w:pPr>
      <w:r>
        <w:rPr>
          <w:sz w:val="20"/>
          <w:lang w:val="pt-BR" w:eastAsia="en-US"/>
        </w:rPr>
        <w:t xml:space="preserve">A interface será feita em </w:t>
      </w:r>
      <w:proofErr w:type="spellStart"/>
      <w:r>
        <w:rPr>
          <w:sz w:val="20"/>
          <w:lang w:val="pt-BR" w:eastAsia="en-US"/>
        </w:rPr>
        <w:t>Laravel</w:t>
      </w:r>
      <w:proofErr w:type="spellEnd"/>
      <w:r>
        <w:rPr>
          <w:sz w:val="20"/>
          <w:lang w:val="pt-BR" w:eastAsia="en-US"/>
        </w:rPr>
        <w:t xml:space="preserve"> e serão construídas no servidor no Painel do </w:t>
      </w:r>
      <w:proofErr w:type="spellStart"/>
      <w:r>
        <w:rPr>
          <w:sz w:val="20"/>
          <w:lang w:val="pt-BR" w:eastAsia="en-US"/>
        </w:rPr>
        <w:t>Backoffice</w:t>
      </w:r>
      <w:proofErr w:type="spellEnd"/>
      <w:r>
        <w:rPr>
          <w:sz w:val="20"/>
          <w:lang w:val="pt-BR" w:eastAsia="en-US"/>
        </w:rPr>
        <w:t xml:space="preserve"> e irão acessar às funcionalidades que estão no </w:t>
      </w:r>
      <w:r>
        <w:rPr>
          <w:color w:val="000000" w:themeColor="text1"/>
          <w:sz w:val="20"/>
          <w:lang w:val="pt-BR" w:eastAsia="en-US"/>
        </w:rPr>
        <w:t>Módulo Integrador através de chamadas REST com parâmetros em JSON.</w:t>
      </w: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O desenvolvimento do modulo integrador deve ser feito utilizando linguagem PHP 5.6.4 com banco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Mysql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5.5.36;</w:t>
      </w:r>
    </w:p>
    <w:p w:rsidR="004F66B9" w:rsidRDefault="00FC3295">
      <w:pPr>
        <w:pStyle w:val="Default"/>
        <w:numPr>
          <w:ilvl w:val="1"/>
          <w:numId w:val="6"/>
        </w:numPr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>As novas tabelas serão criadas na base de dados “</w:t>
      </w:r>
      <w:r>
        <w:rPr>
          <w:rFonts w:ascii="Courier New" w:hAnsi="Courier New" w:cs="Courier New"/>
          <w:color w:val="00000A"/>
          <w:sz w:val="20"/>
          <w:szCs w:val="20"/>
        </w:rPr>
        <w:t>modulo-integrador</w:t>
      </w:r>
      <w:r>
        <w:rPr>
          <w:rFonts w:asciiTheme="minorHAnsi" w:hAnsiTheme="minorHAnsi" w:cstheme="minorBidi"/>
          <w:color w:val="00000A"/>
          <w:sz w:val="20"/>
          <w:szCs w:val="20"/>
        </w:rPr>
        <w:t>”;</w:t>
      </w:r>
    </w:p>
    <w:p w:rsidR="004F66B9" w:rsidRDefault="00FC3295">
      <w:pPr>
        <w:pStyle w:val="Default"/>
        <w:numPr>
          <w:ilvl w:val="1"/>
          <w:numId w:val="6"/>
        </w:numPr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A Embratel irá fornecer o código fonte do módulo integrador bem como um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dump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da base de dados de homologação;</w:t>
      </w:r>
    </w:p>
    <w:p w:rsidR="004F66B9" w:rsidRDefault="004F66B9">
      <w:pPr>
        <w:pStyle w:val="Default"/>
        <w:jc w:val="both"/>
        <w:rPr>
          <w:rFonts w:asciiTheme="minorHAnsi" w:hAnsiTheme="minorHAnsi" w:cstheme="minorBidi"/>
          <w:color w:val="00000A"/>
          <w:sz w:val="20"/>
          <w:szCs w:val="20"/>
        </w:rPr>
      </w:pPr>
    </w:p>
    <w:p w:rsidR="004F66B9" w:rsidRDefault="00FC3295">
      <w:pPr>
        <w:pStyle w:val="Default"/>
        <w:numPr>
          <w:ilvl w:val="0"/>
          <w:numId w:val="6"/>
        </w:numPr>
        <w:ind w:left="720"/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O desenvolvimento do painel de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backoffice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deve ser feito em linguagem PHP 5.6.7, Framework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Laravel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5.2.36 com banco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Mysql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5.5.42.</w:t>
      </w:r>
    </w:p>
    <w:p w:rsidR="004F66B9" w:rsidRDefault="00FC3295">
      <w:pPr>
        <w:pStyle w:val="Default"/>
        <w:numPr>
          <w:ilvl w:val="1"/>
          <w:numId w:val="6"/>
        </w:numPr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lastRenderedPageBreak/>
        <w:t>Não será necessário utilizar a base de dados local deste servidor, apenas a construção da interface com o usuário;</w:t>
      </w:r>
    </w:p>
    <w:p w:rsidR="004F66B9" w:rsidRDefault="00FC3295">
      <w:pPr>
        <w:pStyle w:val="Default"/>
        <w:numPr>
          <w:ilvl w:val="1"/>
          <w:numId w:val="6"/>
        </w:numPr>
        <w:jc w:val="both"/>
        <w:rPr>
          <w:rFonts w:asciiTheme="minorHAnsi" w:hAnsiTheme="minorHAnsi" w:cstheme="minorBidi"/>
          <w:color w:val="00000A"/>
          <w:sz w:val="20"/>
          <w:szCs w:val="20"/>
        </w:rPr>
      </w:pPr>
      <w:r>
        <w:rPr>
          <w:rFonts w:asciiTheme="minorHAnsi" w:hAnsiTheme="minorHAnsi" w:cstheme="minorBidi"/>
          <w:color w:val="00000A"/>
          <w:sz w:val="20"/>
          <w:szCs w:val="20"/>
        </w:rPr>
        <w:t xml:space="preserve">A Embratel irá fornecer o código fonte, juntamente com o </w:t>
      </w:r>
      <w:proofErr w:type="spellStart"/>
      <w:r>
        <w:rPr>
          <w:rFonts w:asciiTheme="minorHAnsi" w:hAnsiTheme="minorHAnsi" w:cstheme="minorBidi"/>
          <w:color w:val="00000A"/>
          <w:sz w:val="20"/>
          <w:szCs w:val="20"/>
        </w:rPr>
        <w:t>dump</w:t>
      </w:r>
      <w:proofErr w:type="spellEnd"/>
      <w:r>
        <w:rPr>
          <w:rFonts w:asciiTheme="minorHAnsi" w:hAnsiTheme="minorHAnsi" w:cstheme="minorBidi"/>
          <w:color w:val="00000A"/>
          <w:sz w:val="20"/>
          <w:szCs w:val="20"/>
        </w:rPr>
        <w:t xml:space="preserve"> da base, necessário para o sistema funcionar.</w:t>
      </w:r>
    </w:p>
    <w:p w:rsidR="004F66B9" w:rsidRDefault="004F66B9">
      <w:pPr>
        <w:rPr>
          <w:lang w:val="pt-BR" w:eastAsia="en-US"/>
        </w:rPr>
      </w:pPr>
    </w:p>
    <w:p w:rsidR="004F66B9" w:rsidRDefault="004F66B9">
      <w:pPr>
        <w:rPr>
          <w:color w:val="FF0000"/>
          <w:lang w:val="pt-BR"/>
        </w:rPr>
      </w:pPr>
    </w:p>
    <w:p w:rsidR="004F66B9" w:rsidRDefault="00FC3295">
      <w:pPr>
        <w:pStyle w:val="Ttulo1"/>
        <w:numPr>
          <w:ilvl w:val="0"/>
          <w:numId w:val="2"/>
        </w:numPr>
        <w:rPr>
          <w:lang w:val="pt-BR"/>
        </w:rPr>
      </w:pPr>
      <w:bookmarkStart w:id="387" w:name="_Toc466462659"/>
      <w:r>
        <w:rPr>
          <w:lang w:val="pt-BR"/>
        </w:rPr>
        <w:t>Fora do escopo</w:t>
      </w:r>
      <w:bookmarkEnd w:id="387"/>
    </w:p>
    <w:p w:rsidR="004F66B9" w:rsidRDefault="00FC3295">
      <w:pPr>
        <w:pStyle w:val="PargrafodaLista"/>
        <w:numPr>
          <w:ilvl w:val="0"/>
          <w:numId w:val="4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>Automação da integração do sistema de arrecadação com sistema PARL;</w:t>
      </w:r>
    </w:p>
    <w:p w:rsidR="004F66B9" w:rsidRPr="00FC3295" w:rsidRDefault="00FC3295">
      <w:pPr>
        <w:pStyle w:val="PargrafodaLista"/>
        <w:numPr>
          <w:ilvl w:val="0"/>
          <w:numId w:val="4"/>
        </w:numPr>
        <w:spacing w:before="120" w:after="120" w:line="240" w:lineRule="auto"/>
        <w:jc w:val="both"/>
        <w:rPr>
          <w:lang w:val="pt-BR"/>
          <w:rPrChange w:id="388" w:author="CATIA MICHELE HOFFMANN OSTER FARABOTE" w:date="2016-11-07T10:12:00Z">
            <w:rPr/>
          </w:rPrChange>
        </w:rPr>
      </w:pPr>
      <w:r>
        <w:rPr>
          <w:color w:val="FF0000"/>
          <w:sz w:val="20"/>
          <w:lang w:val="pt-BR"/>
        </w:rPr>
        <w:t>Definição de repositório de arquivos provenientes do SGIA;</w:t>
      </w:r>
    </w:p>
    <w:p w:rsidR="004F66B9" w:rsidRDefault="00FC3295">
      <w:pPr>
        <w:pStyle w:val="PargrafodaLista"/>
        <w:spacing w:before="120" w:after="120" w:line="240" w:lineRule="auto"/>
        <w:ind w:left="1440"/>
        <w:jc w:val="both"/>
        <w:rPr>
          <w:ins w:id="389" w:author="EDER JANI MARTINS" w:date="2016-11-09T13:43:00Z"/>
          <w:b/>
          <w:color w:val="00000A"/>
          <w:sz w:val="20"/>
          <w:lang w:val="pt-BR"/>
        </w:rPr>
      </w:pPr>
      <w:r>
        <w:rPr>
          <w:b/>
          <w:color w:val="00000A"/>
          <w:sz w:val="20"/>
          <w:highlight w:val="darkGray"/>
          <w:lang w:val="pt-BR"/>
        </w:rPr>
        <w:t>Dúvida: como será o processo de envio / recepção dos arquivos oriundos do SGIA (</w:t>
      </w:r>
      <w:proofErr w:type="spellStart"/>
      <w:r>
        <w:rPr>
          <w:b/>
          <w:color w:val="00000A"/>
          <w:sz w:val="20"/>
          <w:highlight w:val="darkGray"/>
          <w:lang w:val="pt-BR"/>
        </w:rPr>
        <w:t>ftp</w:t>
      </w:r>
      <w:proofErr w:type="spellEnd"/>
      <w:r>
        <w:rPr>
          <w:b/>
          <w:color w:val="00000A"/>
          <w:sz w:val="20"/>
          <w:highlight w:val="darkGray"/>
          <w:lang w:val="pt-BR"/>
        </w:rPr>
        <w:t>/</w:t>
      </w:r>
      <w:proofErr w:type="spellStart"/>
      <w:r>
        <w:rPr>
          <w:b/>
          <w:color w:val="00000A"/>
          <w:sz w:val="20"/>
          <w:highlight w:val="darkGray"/>
          <w:lang w:val="pt-BR"/>
        </w:rPr>
        <w:t>http</w:t>
      </w:r>
      <w:proofErr w:type="spellEnd"/>
      <w:r>
        <w:rPr>
          <w:b/>
          <w:color w:val="00000A"/>
          <w:sz w:val="20"/>
          <w:highlight w:val="darkGray"/>
          <w:lang w:val="pt-BR"/>
        </w:rPr>
        <w:t xml:space="preserve">) e o mecanismo de disparo da carga desses arquivos? O processo será originado no servidor onde roda o SGIA (via </w:t>
      </w:r>
      <w:proofErr w:type="spellStart"/>
      <w:r>
        <w:rPr>
          <w:b/>
          <w:color w:val="00000A"/>
          <w:sz w:val="20"/>
          <w:highlight w:val="darkGray"/>
          <w:lang w:val="pt-BR"/>
        </w:rPr>
        <w:t>ssh</w:t>
      </w:r>
      <w:proofErr w:type="spellEnd"/>
      <w:r>
        <w:rPr>
          <w:b/>
          <w:color w:val="00000A"/>
          <w:sz w:val="20"/>
          <w:highlight w:val="darkGray"/>
          <w:lang w:val="pt-BR"/>
        </w:rPr>
        <w:t xml:space="preserve"> / </w:t>
      </w:r>
      <w:proofErr w:type="spellStart"/>
      <w:r>
        <w:rPr>
          <w:b/>
          <w:color w:val="00000A"/>
          <w:sz w:val="20"/>
          <w:highlight w:val="darkGray"/>
          <w:lang w:val="pt-BR"/>
        </w:rPr>
        <w:t>Restful</w:t>
      </w:r>
      <w:proofErr w:type="spellEnd"/>
      <w:r>
        <w:rPr>
          <w:b/>
          <w:color w:val="00000A"/>
          <w:sz w:val="20"/>
          <w:highlight w:val="darkGray"/>
          <w:lang w:val="pt-BR"/>
        </w:rPr>
        <w:t xml:space="preserve"> / outro) ou no servidor do módulo integrador (por horário)?</w:t>
      </w:r>
    </w:p>
    <w:p w:rsidR="00D01EC8" w:rsidRPr="00FC3295" w:rsidRDefault="00D01EC8">
      <w:pPr>
        <w:pStyle w:val="PargrafodaLista"/>
        <w:spacing w:before="120" w:after="120" w:line="240" w:lineRule="auto"/>
        <w:ind w:left="1440"/>
        <w:jc w:val="both"/>
        <w:rPr>
          <w:lang w:val="pt-BR"/>
          <w:rPrChange w:id="390" w:author="CATIA MICHELE HOFFMANN OSTER FARABOTE" w:date="2016-11-07T10:12:00Z">
            <w:rPr/>
          </w:rPrChange>
        </w:rPr>
      </w:pPr>
      <w:ins w:id="391" w:author="EDER JANI MARTINS" w:date="2016-11-09T13:43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 xml:space="preserve">: </w:t>
        </w:r>
      </w:ins>
      <w:ins w:id="392" w:author="EDER JANI MARTINS" w:date="2016-11-09T13:44:00Z">
        <w:r>
          <w:rPr>
            <w:color w:val="00000A"/>
            <w:sz w:val="20"/>
            <w:highlight w:val="yellow"/>
            <w:lang w:val="pt-BR"/>
          </w:rPr>
          <w:t>Esta deverão ocorrer via Módulo Integrador.</w:t>
        </w:r>
      </w:ins>
      <w:ins w:id="393" w:author="EDER JANI MARTINS" w:date="2016-11-09T14:35:00Z">
        <w:r w:rsidR="00343CF6">
          <w:rPr>
            <w:color w:val="00000A"/>
            <w:sz w:val="20"/>
            <w:highlight w:val="yellow"/>
            <w:lang w:val="pt-BR"/>
          </w:rPr>
          <w:t xml:space="preserve"> O SGIA irá colocar os arquivos em um FTP </w:t>
        </w:r>
      </w:ins>
      <w:ins w:id="394" w:author="EDER JANI MARTINS" w:date="2016-11-09T14:36:00Z">
        <w:r w:rsidR="00343CF6">
          <w:rPr>
            <w:color w:val="00000A"/>
            <w:sz w:val="20"/>
            <w:highlight w:val="yellow"/>
            <w:lang w:val="pt-BR"/>
          </w:rPr>
          <w:t xml:space="preserve">acessível </w:t>
        </w:r>
        <w:proofErr w:type="gramStart"/>
        <w:r w:rsidR="00343CF6">
          <w:rPr>
            <w:color w:val="00000A"/>
            <w:sz w:val="20"/>
            <w:highlight w:val="yellow"/>
            <w:lang w:val="pt-BR"/>
          </w:rPr>
          <w:t>à</w:t>
        </w:r>
        <w:proofErr w:type="gramEnd"/>
        <w:r w:rsidR="00343CF6">
          <w:rPr>
            <w:color w:val="00000A"/>
            <w:sz w:val="20"/>
            <w:highlight w:val="yellow"/>
            <w:lang w:val="pt-BR"/>
          </w:rPr>
          <w:t xml:space="preserve"> partir do módulo integrador </w:t>
        </w:r>
      </w:ins>
      <w:ins w:id="395" w:author="EDER JANI MARTINS" w:date="2016-11-09T14:35:00Z">
        <w:r w:rsidR="00343CF6">
          <w:rPr>
            <w:color w:val="00000A"/>
            <w:sz w:val="20"/>
            <w:highlight w:val="yellow"/>
            <w:lang w:val="pt-BR"/>
          </w:rPr>
          <w:t>(ainda está a definir o nome de arquivo e path de acesso)</w:t>
        </w:r>
      </w:ins>
      <w:ins w:id="396" w:author="EDER JANI MARTINS" w:date="2016-11-09T13:43:00Z">
        <w:r w:rsidRPr="00D01EC8">
          <w:rPr>
            <w:color w:val="00000A"/>
            <w:sz w:val="20"/>
            <w:highlight w:val="yellow"/>
            <w:lang w:val="pt-BR"/>
            <w:rPrChange w:id="397" w:author="EDER JANI MARTINS" w:date="2016-11-09T13:43:00Z">
              <w:rPr>
                <w:color w:val="00000A"/>
                <w:sz w:val="20"/>
                <w:lang w:val="pt-BR"/>
              </w:rPr>
            </w:rPrChange>
          </w:rPr>
          <w:t>.</w:t>
        </w:r>
      </w:ins>
      <w:bookmarkStart w:id="398" w:name="_GoBack"/>
      <w:bookmarkEnd w:id="398"/>
    </w:p>
    <w:p w:rsidR="004F66B9" w:rsidRDefault="00FC3295">
      <w:pPr>
        <w:pStyle w:val="PargrafodaLista"/>
        <w:numPr>
          <w:ilvl w:val="0"/>
          <w:numId w:val="4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>Descrição do funcionamento do OACI e BA;</w:t>
      </w:r>
    </w:p>
    <w:p w:rsidR="004F66B9" w:rsidRDefault="00FC3295">
      <w:pPr>
        <w:pStyle w:val="PargrafodaLista"/>
        <w:numPr>
          <w:ilvl w:val="0"/>
          <w:numId w:val="4"/>
        </w:numPr>
        <w:spacing w:before="120" w:after="120" w:line="240" w:lineRule="auto"/>
        <w:jc w:val="both"/>
        <w:rPr>
          <w:color w:val="FF0000"/>
          <w:sz w:val="20"/>
          <w:lang w:val="pt-BR"/>
        </w:rPr>
      </w:pPr>
      <w:r>
        <w:rPr>
          <w:color w:val="FF0000"/>
          <w:sz w:val="20"/>
          <w:lang w:val="pt-BR"/>
        </w:rPr>
        <w:t xml:space="preserve">Detalhes sobre o funcionamento do Framework </w:t>
      </w:r>
      <w:proofErr w:type="spellStart"/>
      <w:r>
        <w:rPr>
          <w:color w:val="FF0000"/>
          <w:sz w:val="20"/>
          <w:lang w:val="pt-BR"/>
        </w:rPr>
        <w:t>Laravel</w:t>
      </w:r>
      <w:proofErr w:type="spellEnd"/>
      <w:r>
        <w:rPr>
          <w:color w:val="FF0000"/>
          <w:sz w:val="20"/>
          <w:lang w:val="pt-BR"/>
        </w:rPr>
        <w:t>.</w:t>
      </w:r>
    </w:p>
    <w:p w:rsidR="004F66B9" w:rsidRPr="00FC3295" w:rsidRDefault="004F66B9">
      <w:pPr>
        <w:pStyle w:val="PargrafodaLista"/>
        <w:rPr>
          <w:b/>
          <w:color w:val="00000A"/>
          <w:sz w:val="20"/>
          <w:highlight w:val="darkGray"/>
          <w:lang w:val="pt-BR"/>
          <w:rPrChange w:id="399" w:author="CATIA MICHELE HOFFMANN OSTER FARABOTE" w:date="2016-11-07T10:12:00Z">
            <w:rPr>
              <w:b/>
              <w:color w:val="00000A"/>
              <w:sz w:val="20"/>
              <w:highlight w:val="darkGray"/>
            </w:rPr>
          </w:rPrChange>
        </w:rPr>
      </w:pPr>
    </w:p>
    <w:p w:rsidR="004F66B9" w:rsidRPr="00FC3295" w:rsidRDefault="004F66B9">
      <w:pPr>
        <w:pStyle w:val="PargrafodaLista"/>
        <w:rPr>
          <w:b/>
          <w:color w:val="00000A"/>
          <w:sz w:val="20"/>
          <w:highlight w:val="darkGray"/>
          <w:lang w:val="pt-BR"/>
          <w:rPrChange w:id="400" w:author="CATIA MICHELE HOFFMANN OSTER FARABOTE" w:date="2016-11-07T10:12:00Z">
            <w:rPr>
              <w:b/>
              <w:color w:val="00000A"/>
              <w:sz w:val="20"/>
              <w:highlight w:val="darkGray"/>
            </w:rPr>
          </w:rPrChange>
        </w:rPr>
      </w:pPr>
    </w:p>
    <w:p w:rsidR="004F66B9" w:rsidRDefault="00FC3295">
      <w:pPr>
        <w:pStyle w:val="PargrafodaLista"/>
        <w:rPr>
          <w:ins w:id="401" w:author="EDER JANI MARTINS" w:date="2016-11-09T13:45:00Z"/>
          <w:b/>
          <w:color w:val="00000A"/>
          <w:sz w:val="20"/>
          <w:lang w:val="pt-BR"/>
        </w:rPr>
      </w:pPr>
      <w:r>
        <w:rPr>
          <w:b/>
          <w:color w:val="00000A"/>
          <w:sz w:val="20"/>
          <w:highlight w:val="darkGray"/>
          <w:lang w:val="pt-BR"/>
        </w:rPr>
        <w:t xml:space="preserve">Dúvida: Faremos apenas o </w:t>
      </w:r>
      <w:proofErr w:type="spellStart"/>
      <w:r>
        <w:rPr>
          <w:b/>
          <w:color w:val="00000A"/>
          <w:sz w:val="20"/>
          <w:highlight w:val="darkGray"/>
          <w:lang w:val="pt-BR"/>
        </w:rPr>
        <w:t>wireframe</w:t>
      </w:r>
      <w:proofErr w:type="spellEnd"/>
      <w:r>
        <w:rPr>
          <w:b/>
          <w:color w:val="00000A"/>
          <w:sz w:val="20"/>
          <w:highlight w:val="darkGray"/>
          <w:lang w:val="pt-BR"/>
        </w:rPr>
        <w:t xml:space="preserve"> para definir a diagramação das telas e o fluxo de navegação (seguindo o padrão visual já estabelecido) ou também elaboramos novos </w:t>
      </w:r>
      <w:proofErr w:type="spellStart"/>
      <w:r>
        <w:rPr>
          <w:b/>
          <w:color w:val="00000A"/>
          <w:sz w:val="20"/>
          <w:highlight w:val="darkGray"/>
          <w:lang w:val="pt-BR"/>
        </w:rPr>
        <w:t>HTMLs</w:t>
      </w:r>
      <w:proofErr w:type="spellEnd"/>
      <w:r>
        <w:rPr>
          <w:b/>
          <w:color w:val="00000A"/>
          <w:sz w:val="20"/>
          <w:highlight w:val="darkGray"/>
          <w:lang w:val="pt-BR"/>
        </w:rPr>
        <w:t>/</w:t>
      </w:r>
      <w:proofErr w:type="spellStart"/>
      <w:r>
        <w:rPr>
          <w:b/>
          <w:color w:val="00000A"/>
          <w:sz w:val="20"/>
          <w:highlight w:val="darkGray"/>
          <w:lang w:val="pt-BR"/>
        </w:rPr>
        <w:t>CSSs</w:t>
      </w:r>
      <w:proofErr w:type="spellEnd"/>
      <w:r>
        <w:rPr>
          <w:b/>
          <w:color w:val="00000A"/>
          <w:sz w:val="20"/>
          <w:highlight w:val="darkGray"/>
          <w:lang w:val="pt-BR"/>
        </w:rPr>
        <w:t xml:space="preserve"> para este módulo?</w:t>
      </w:r>
    </w:p>
    <w:p w:rsidR="00D01EC8" w:rsidRDefault="00D01EC8">
      <w:pPr>
        <w:pStyle w:val="PargrafodaLista"/>
        <w:rPr>
          <w:lang w:val="pt-BR"/>
        </w:rPr>
      </w:pPr>
      <w:ins w:id="402" w:author="EDER JANI MARTINS" w:date="2016-11-09T13:45:00Z">
        <w:r w:rsidRPr="00D92F0F">
          <w:rPr>
            <w:b/>
            <w:color w:val="FF0000"/>
            <w:sz w:val="20"/>
            <w:highlight w:val="yellow"/>
            <w:lang w:val="pt-BR"/>
          </w:rPr>
          <w:t>Eder</w:t>
        </w:r>
        <w:r w:rsidRPr="00D92F0F">
          <w:rPr>
            <w:color w:val="00000A"/>
            <w:sz w:val="20"/>
            <w:highlight w:val="yellow"/>
            <w:lang w:val="pt-BR"/>
          </w:rPr>
          <w:t xml:space="preserve">: </w:t>
        </w:r>
        <w:r w:rsidR="00C40006">
          <w:rPr>
            <w:color w:val="00000A"/>
            <w:sz w:val="20"/>
            <w:highlight w:val="yellow"/>
            <w:lang w:val="pt-BR"/>
          </w:rPr>
          <w:t xml:space="preserve">apenas o </w:t>
        </w:r>
        <w:proofErr w:type="spellStart"/>
        <w:r w:rsidR="00C40006">
          <w:rPr>
            <w:color w:val="00000A"/>
            <w:sz w:val="20"/>
            <w:highlight w:val="yellow"/>
            <w:lang w:val="pt-BR"/>
          </w:rPr>
          <w:t>wireframe</w:t>
        </w:r>
        <w:proofErr w:type="spellEnd"/>
        <w:r w:rsidR="00C40006">
          <w:rPr>
            <w:color w:val="00000A"/>
            <w:sz w:val="20"/>
            <w:highlight w:val="yellow"/>
            <w:lang w:val="pt-BR"/>
          </w:rPr>
          <w:t>, mas que deverão utilizar os estilos existentes</w:t>
        </w:r>
      </w:ins>
      <w:ins w:id="403" w:author="EDER JANI MARTINS" w:date="2016-11-09T13:47:00Z">
        <w:r w:rsidR="002D41D8">
          <w:rPr>
            <w:color w:val="00000A"/>
            <w:sz w:val="20"/>
            <w:highlight w:val="yellow"/>
            <w:lang w:val="pt-BR"/>
          </w:rPr>
          <w:t xml:space="preserve"> e serem programadas obedecendo boas práticas, principalmente sobre o </w:t>
        </w:r>
        <w:proofErr w:type="spellStart"/>
        <w:r w:rsidR="002D41D8">
          <w:rPr>
            <w:color w:val="00000A"/>
            <w:sz w:val="20"/>
            <w:highlight w:val="yellow"/>
            <w:lang w:val="pt-BR"/>
          </w:rPr>
          <w:t>Laravel</w:t>
        </w:r>
      </w:ins>
      <w:proofErr w:type="spellEnd"/>
      <w:ins w:id="404" w:author="EDER JANI MARTINS" w:date="2016-11-09T13:45:00Z">
        <w:r w:rsidR="00C40006">
          <w:rPr>
            <w:color w:val="00000A"/>
            <w:sz w:val="20"/>
            <w:highlight w:val="yellow"/>
            <w:lang w:val="pt-BR"/>
          </w:rPr>
          <w:t>.</w:t>
        </w:r>
      </w:ins>
    </w:p>
    <w:p w:rsidR="004F66B9" w:rsidRDefault="00FC3295">
      <w:pPr>
        <w:pStyle w:val="Ttulo1"/>
        <w:numPr>
          <w:ilvl w:val="0"/>
          <w:numId w:val="2"/>
        </w:numPr>
        <w:rPr>
          <w:ins w:id="405" w:author="EDER JANI MARTINS" w:date="2016-11-09T13:47:00Z"/>
          <w:lang w:val="pt-BR"/>
        </w:rPr>
      </w:pPr>
      <w:bookmarkStart w:id="406" w:name="_Toc466462660"/>
      <w:r>
        <w:rPr>
          <w:lang w:val="pt-BR"/>
        </w:rPr>
        <w:t>Links Importantes</w:t>
      </w:r>
      <w:bookmarkEnd w:id="406"/>
    </w:p>
    <w:p w:rsidR="00074F2E" w:rsidRDefault="00074F2E">
      <w:pPr>
        <w:rPr>
          <w:ins w:id="407" w:author="EDER JANI MARTINS" w:date="2016-11-09T13:47:00Z"/>
          <w:rStyle w:val="apple-converted-space"/>
          <w:b/>
          <w:bCs/>
        </w:rPr>
        <w:pPrChange w:id="408" w:author="EDER JANI MARTINS" w:date="2016-11-09T13:47:00Z">
          <w:pPr>
            <w:pStyle w:val="Ttulo1"/>
            <w:numPr>
              <w:numId w:val="2"/>
            </w:numPr>
          </w:pPr>
        </w:pPrChange>
      </w:pPr>
    </w:p>
    <w:p w:rsidR="00074F2E" w:rsidRPr="00074F2E" w:rsidRDefault="00074F2E" w:rsidP="00074F2E">
      <w:pPr>
        <w:rPr>
          <w:ins w:id="409" w:author="EDER JANI MARTINS" w:date="2016-11-09T13:47:00Z"/>
          <w:rPrChange w:id="410" w:author="EDER JANI MARTINS" w:date="2016-11-09T13:47:00Z">
            <w:rPr>
              <w:ins w:id="411" w:author="EDER JANI MARTINS" w:date="2016-11-09T13:47:00Z"/>
              <w:lang w:val="pt-BR"/>
            </w:rPr>
          </w:rPrChange>
        </w:rPr>
      </w:pPr>
      <w:proofErr w:type="spellStart"/>
      <w:ins w:id="412" w:author="EDER JANI MARTINS" w:date="2016-11-09T13:47:00Z">
        <w:r w:rsidRPr="00074F2E">
          <w:rPr>
            <w:rPrChange w:id="413" w:author="EDER JANI MARTINS" w:date="2016-11-09T13:47:00Z">
              <w:rPr>
                <w:lang w:val="pt-BR"/>
              </w:rPr>
            </w:rPrChange>
          </w:rPr>
          <w:t>Laravel</w:t>
        </w:r>
        <w:proofErr w:type="spellEnd"/>
      </w:ins>
    </w:p>
    <w:p w:rsidR="00074F2E" w:rsidRPr="00074F2E" w:rsidRDefault="00074F2E" w:rsidP="00074F2E">
      <w:pPr>
        <w:rPr>
          <w:ins w:id="414" w:author="EDER JANI MARTINS" w:date="2016-11-09T13:47:00Z"/>
          <w:rPrChange w:id="415" w:author="EDER JANI MARTINS" w:date="2016-11-09T13:47:00Z">
            <w:rPr>
              <w:ins w:id="416" w:author="EDER JANI MARTINS" w:date="2016-11-09T13:47:00Z"/>
              <w:lang w:val="pt-BR"/>
            </w:rPr>
          </w:rPrChange>
        </w:rPr>
      </w:pPr>
      <w:ins w:id="417" w:author="EDER JANI MARTINS" w:date="2016-11-09T13:47:00Z">
        <w:r>
          <w:fldChar w:fldCharType="begin"/>
        </w:r>
        <w:r>
          <w:instrText xml:space="preserve"> HYPERLINK "https://laravel.com/docs/5.2" </w:instrText>
        </w:r>
        <w:r>
          <w:fldChar w:fldCharType="separate"/>
        </w:r>
        <w:r w:rsidRPr="00074F2E">
          <w:rPr>
            <w:rStyle w:val="Hyperlink"/>
            <w:rPrChange w:id="418" w:author="EDER JANI MARTINS" w:date="2016-11-09T13:47:00Z">
              <w:rPr>
                <w:rStyle w:val="Hyperlink"/>
                <w:lang w:val="pt-BR"/>
              </w:rPr>
            </w:rPrChange>
          </w:rPr>
          <w:t>https://laravel.com/docs/5.2</w:t>
        </w:r>
        <w:r>
          <w:rPr>
            <w:rStyle w:val="Hyperlink"/>
            <w:lang w:val="pt-BR"/>
          </w:rPr>
          <w:fldChar w:fldCharType="end"/>
        </w:r>
      </w:ins>
    </w:p>
    <w:p w:rsidR="00074F2E" w:rsidRPr="00074F2E" w:rsidRDefault="00074F2E" w:rsidP="00074F2E">
      <w:pPr>
        <w:rPr>
          <w:ins w:id="419" w:author="EDER JANI MARTINS" w:date="2016-11-09T13:47:00Z"/>
          <w:rPrChange w:id="420" w:author="EDER JANI MARTINS" w:date="2016-11-09T13:47:00Z">
            <w:rPr>
              <w:ins w:id="421" w:author="EDER JANI MARTINS" w:date="2016-11-09T13:47:00Z"/>
              <w:lang w:val="pt-BR"/>
            </w:rPr>
          </w:rPrChange>
        </w:rPr>
      </w:pPr>
      <w:ins w:id="422" w:author="EDER JANI MARTINS" w:date="2016-11-09T13:47:00Z">
        <w:r w:rsidRPr="00074F2E">
          <w:rPr>
            <w:rPrChange w:id="423" w:author="EDER JANI MARTINS" w:date="2016-11-09T13:47:00Z">
              <w:rPr>
                <w:lang w:val="pt-BR"/>
              </w:rPr>
            </w:rPrChange>
          </w:rPr>
          <w:t>OACI API</w:t>
        </w:r>
      </w:ins>
    </w:p>
    <w:p w:rsidR="00074F2E" w:rsidRPr="00074F2E" w:rsidRDefault="00074F2E" w:rsidP="00074F2E">
      <w:pPr>
        <w:rPr>
          <w:ins w:id="424" w:author="EDER JANI MARTINS" w:date="2016-11-09T13:47:00Z"/>
          <w:rPrChange w:id="425" w:author="EDER JANI MARTINS" w:date="2016-11-09T13:47:00Z">
            <w:rPr>
              <w:ins w:id="426" w:author="EDER JANI MARTINS" w:date="2016-11-09T13:47:00Z"/>
              <w:lang w:val="pt-BR"/>
            </w:rPr>
          </w:rPrChange>
        </w:rPr>
      </w:pPr>
      <w:ins w:id="427" w:author="EDER JANI MARTINS" w:date="2016-11-09T13:47:00Z">
        <w:r>
          <w:fldChar w:fldCharType="begin"/>
        </w:r>
        <w:r>
          <w:instrText xml:space="preserve"> HYPERLINK "https://download.automation.odin.com/pa/6.0/doc/portal/6.0/oa/index.htm?fileName=83830.htm" </w:instrText>
        </w:r>
        <w:r>
          <w:fldChar w:fldCharType="separate"/>
        </w:r>
        <w:r w:rsidRPr="00074F2E">
          <w:rPr>
            <w:rStyle w:val="Hyperlink"/>
            <w:rPrChange w:id="428" w:author="EDER JANI MARTINS" w:date="2016-11-09T13:47:00Z">
              <w:rPr>
                <w:rStyle w:val="Hyperlink"/>
                <w:lang w:val="pt-BR"/>
              </w:rPr>
            </w:rPrChange>
          </w:rPr>
          <w:t>https://download.automation.odin.com/pa/6.0/doc/portal/6.0/oa/index.htm?fileName=83830.htm</w:t>
        </w:r>
        <w:r>
          <w:rPr>
            <w:rStyle w:val="Hyperlink"/>
            <w:lang w:val="pt-BR"/>
          </w:rPr>
          <w:fldChar w:fldCharType="end"/>
        </w:r>
      </w:ins>
    </w:p>
    <w:p w:rsidR="00074F2E" w:rsidRDefault="00074F2E" w:rsidP="00074F2E">
      <w:pPr>
        <w:rPr>
          <w:ins w:id="429" w:author="EDER JANI MARTINS" w:date="2016-11-09T13:47:00Z"/>
          <w:lang w:val="pt-BR"/>
        </w:rPr>
      </w:pPr>
      <w:ins w:id="430" w:author="EDER JANI MARTINS" w:date="2016-11-09T13:47:00Z">
        <w:r>
          <w:rPr>
            <w:lang w:val="pt-BR"/>
          </w:rPr>
          <w:t>BA API</w:t>
        </w:r>
      </w:ins>
    </w:p>
    <w:p w:rsidR="00074F2E" w:rsidRDefault="00074F2E" w:rsidP="00074F2E">
      <w:pPr>
        <w:rPr>
          <w:ins w:id="431" w:author="EDER JANI MARTINS" w:date="2016-11-09T13:47:00Z"/>
          <w:lang w:val="pt-BR"/>
        </w:rPr>
      </w:pPr>
      <w:ins w:id="432" w:author="EDER JANI MARTINS" w:date="2016-11-09T13:47:00Z">
        <w:r>
          <w:fldChar w:fldCharType="begin"/>
        </w:r>
        <w:r w:rsidRPr="00DE21A6">
          <w:rPr>
            <w:lang w:val="pt-BR"/>
            <w:rPrChange w:id="433" w:author="EDER JANI MARTINS" w:date="2016-11-09T13:48:00Z">
              <w:rPr/>
            </w:rPrChange>
          </w:rPr>
          <w:instrText xml:space="preserve"> HYPERLINK "https://download.automation.odin.com/pa/6.0/doc/portal/6.0/ba/index.htm?fileName=77700.htm" </w:instrText>
        </w:r>
        <w:r>
          <w:fldChar w:fldCharType="separate"/>
        </w:r>
        <w:r w:rsidRPr="00D052AA">
          <w:rPr>
            <w:rStyle w:val="Hyperlink"/>
            <w:lang w:val="pt-BR"/>
          </w:rPr>
          <w:t>https://download.automation.odin.com/pa/6.0/doc/portal/6.0/ba/index.htm?fileName=77700.htm</w:t>
        </w:r>
        <w:r>
          <w:rPr>
            <w:rStyle w:val="Hyperlink"/>
            <w:lang w:val="pt-BR"/>
          </w:rPr>
          <w:fldChar w:fldCharType="end"/>
        </w:r>
      </w:ins>
    </w:p>
    <w:p w:rsidR="00074F2E" w:rsidRPr="00074F2E" w:rsidDel="00074F2E" w:rsidRDefault="00074F2E">
      <w:pPr>
        <w:rPr>
          <w:del w:id="434" w:author="EDER JANI MARTINS" w:date="2016-11-09T13:47:00Z"/>
          <w:rStyle w:val="apple-converted-space"/>
          <w:rPrChange w:id="435" w:author="EDER JANI MARTINS" w:date="2016-11-09T13:47:00Z">
            <w:rPr>
              <w:del w:id="436" w:author="EDER JANI MARTINS" w:date="2016-11-09T13:47:00Z"/>
              <w:lang w:val="pt-BR"/>
            </w:rPr>
          </w:rPrChange>
        </w:rPr>
        <w:pPrChange w:id="437" w:author="EDER JANI MARTINS" w:date="2016-11-09T13:47:00Z">
          <w:pPr>
            <w:pStyle w:val="Ttulo1"/>
            <w:numPr>
              <w:numId w:val="2"/>
            </w:numPr>
          </w:pPr>
        </w:pPrChange>
      </w:pPr>
    </w:p>
    <w:p w:rsidR="004F66B9" w:rsidDel="00074F2E" w:rsidRDefault="00FC3295" w:rsidP="00074F2E">
      <w:pPr>
        <w:numPr>
          <w:ilvl w:val="0"/>
          <w:numId w:val="2"/>
        </w:numPr>
        <w:rPr>
          <w:del w:id="438" w:author="EDER JANI MARTINS" w:date="2016-11-09T13:46:00Z"/>
          <w:lang w:val="pt-BR"/>
        </w:rPr>
      </w:pPr>
      <w:del w:id="439" w:author="EDER JANI MARTINS" w:date="2016-11-09T13:46:00Z">
        <w:r w:rsidDel="00074F2E">
          <w:rPr>
            <w:lang w:val="pt-BR"/>
          </w:rPr>
          <w:delText>Laravel</w:delText>
        </w:r>
      </w:del>
    </w:p>
    <w:p w:rsidR="004F66B9" w:rsidRPr="00074F2E" w:rsidDel="00074F2E" w:rsidRDefault="00C82734">
      <w:pPr>
        <w:rPr>
          <w:del w:id="440" w:author="EDER JANI MARTINS" w:date="2016-11-09T13:46:00Z"/>
          <w:lang w:val="pt-BR"/>
          <w:rPrChange w:id="441" w:author="EDER JANI MARTINS" w:date="2016-11-09T13:46:00Z">
            <w:rPr>
              <w:del w:id="442" w:author="EDER JANI MARTINS" w:date="2016-11-09T13:46:00Z"/>
            </w:rPr>
          </w:rPrChange>
        </w:rPr>
      </w:pPr>
      <w:del w:id="443" w:author="EDER JANI MARTINS" w:date="2016-11-09T13:46:00Z">
        <w:r w:rsidDel="00074F2E">
          <w:fldChar w:fldCharType="begin"/>
        </w:r>
        <w:r w:rsidRPr="00074F2E" w:rsidDel="00074F2E">
          <w:rPr>
            <w:lang w:val="pt-BR"/>
            <w:rPrChange w:id="444" w:author="EDER JANI MARTINS" w:date="2016-11-09T13:46:00Z">
              <w:rPr/>
            </w:rPrChange>
          </w:rPr>
          <w:delInstrText xml:space="preserve"> HYPERLINK "https://laravel.com/docs/5.2" \h </w:delInstrText>
        </w:r>
        <w:r w:rsidDel="00074F2E">
          <w:fldChar w:fldCharType="separate"/>
        </w:r>
        <w:r w:rsidR="00FC3295" w:rsidDel="00074F2E">
          <w:rPr>
            <w:rStyle w:val="InternetLink"/>
            <w:vanish/>
            <w:webHidden/>
            <w:lang w:val="pt-BR"/>
          </w:rPr>
          <w:delText>https://laravel.com/docs/5.2</w:delText>
        </w:r>
        <w:r w:rsidDel="00074F2E">
          <w:rPr>
            <w:rStyle w:val="InternetLink"/>
            <w:vanish/>
            <w:lang w:val="pt-BR"/>
          </w:rPr>
          <w:fldChar w:fldCharType="end"/>
        </w:r>
      </w:del>
    </w:p>
    <w:p w:rsidR="004F66B9" w:rsidDel="00074F2E" w:rsidRDefault="00FC3295">
      <w:pPr>
        <w:rPr>
          <w:del w:id="445" w:author="EDER JANI MARTINS" w:date="2016-11-09T13:46:00Z"/>
          <w:lang w:val="pt-BR"/>
        </w:rPr>
      </w:pPr>
      <w:del w:id="446" w:author="EDER JANI MARTINS" w:date="2016-11-09T13:46:00Z">
        <w:r w:rsidDel="00074F2E">
          <w:rPr>
            <w:lang w:val="pt-BR"/>
          </w:rPr>
          <w:delText>OACI API</w:delText>
        </w:r>
      </w:del>
    </w:p>
    <w:p w:rsidR="004F66B9" w:rsidRPr="00074F2E" w:rsidDel="00074F2E" w:rsidRDefault="00C82734">
      <w:pPr>
        <w:rPr>
          <w:del w:id="447" w:author="EDER JANI MARTINS" w:date="2016-11-09T13:46:00Z"/>
          <w:lang w:val="pt-BR"/>
          <w:rPrChange w:id="448" w:author="EDER JANI MARTINS" w:date="2016-11-09T13:46:00Z">
            <w:rPr>
              <w:del w:id="449" w:author="EDER JANI MARTINS" w:date="2016-11-09T13:46:00Z"/>
            </w:rPr>
          </w:rPrChange>
        </w:rPr>
      </w:pPr>
      <w:del w:id="450" w:author="EDER JANI MARTINS" w:date="2016-11-09T13:46:00Z">
        <w:r w:rsidDel="00074F2E">
          <w:fldChar w:fldCharType="begin"/>
        </w:r>
        <w:r w:rsidRPr="00074F2E" w:rsidDel="00074F2E">
          <w:rPr>
            <w:lang w:val="pt-BR"/>
            <w:rPrChange w:id="451" w:author="EDER JANI MARTINS" w:date="2016-11-09T13:46:00Z">
              <w:rPr/>
            </w:rPrChange>
          </w:rPr>
          <w:delInstrText xml:space="preserve"> HYPERLINK "https://download.automation.odin.com/pa/6.0/doc/portal/6.0/oa/index.htm?fileName=83830.htm" \h </w:delInstrText>
        </w:r>
        <w:r w:rsidDel="00074F2E">
          <w:fldChar w:fldCharType="separate"/>
        </w:r>
        <w:r w:rsidR="00FC3295" w:rsidDel="00074F2E">
          <w:rPr>
            <w:rStyle w:val="InternetLink"/>
            <w:vanish/>
            <w:webHidden/>
            <w:lang w:val="pt-BR"/>
          </w:rPr>
          <w:delText>https://download.automation.odin.com/pa/6.0/doc/portal/6.0/oa/index.htm?fileName=83830.htm</w:delText>
        </w:r>
        <w:r w:rsidDel="00074F2E">
          <w:rPr>
            <w:rStyle w:val="InternetLink"/>
            <w:vanish/>
            <w:lang w:val="pt-BR"/>
          </w:rPr>
          <w:fldChar w:fldCharType="end"/>
        </w:r>
      </w:del>
    </w:p>
    <w:p w:rsidR="004F66B9" w:rsidDel="00074F2E" w:rsidRDefault="00FC3295">
      <w:pPr>
        <w:rPr>
          <w:del w:id="452" w:author="EDER JANI MARTINS" w:date="2016-11-09T13:46:00Z"/>
          <w:lang w:val="pt-BR"/>
        </w:rPr>
      </w:pPr>
      <w:del w:id="453" w:author="EDER JANI MARTINS" w:date="2016-11-09T13:46:00Z">
        <w:r w:rsidDel="00074F2E">
          <w:rPr>
            <w:lang w:val="pt-BR"/>
          </w:rPr>
          <w:delText>BA API</w:delText>
        </w:r>
      </w:del>
    </w:p>
    <w:p w:rsidR="004F66B9" w:rsidRPr="00074F2E" w:rsidDel="00074F2E" w:rsidRDefault="00C82734">
      <w:pPr>
        <w:rPr>
          <w:del w:id="454" w:author="EDER JANI MARTINS" w:date="2016-11-09T13:46:00Z"/>
          <w:lang w:val="pt-BR"/>
          <w:rPrChange w:id="455" w:author="EDER JANI MARTINS" w:date="2016-11-09T13:46:00Z">
            <w:rPr>
              <w:del w:id="456" w:author="EDER JANI MARTINS" w:date="2016-11-09T13:46:00Z"/>
            </w:rPr>
          </w:rPrChange>
        </w:rPr>
      </w:pPr>
      <w:del w:id="457" w:author="EDER JANI MARTINS" w:date="2016-11-09T13:46:00Z">
        <w:r w:rsidDel="00074F2E">
          <w:fldChar w:fldCharType="begin"/>
        </w:r>
        <w:r w:rsidRPr="00074F2E" w:rsidDel="00074F2E">
          <w:rPr>
            <w:lang w:val="pt-BR"/>
            <w:rPrChange w:id="458" w:author="EDER JANI MARTINS" w:date="2016-11-09T13:46:00Z">
              <w:rPr/>
            </w:rPrChange>
          </w:rPr>
          <w:delInstrText xml:space="preserve"> HYPERLINK "https://download.automation.odin.com/pa/6.0/doc/portal/6.0/ba/index.htm?fileName=77700.htm" \h </w:delInstrText>
        </w:r>
        <w:r w:rsidDel="00074F2E">
          <w:fldChar w:fldCharType="separate"/>
        </w:r>
        <w:r w:rsidR="00FC3295" w:rsidDel="00074F2E">
          <w:rPr>
            <w:rStyle w:val="InternetLink"/>
            <w:vanish/>
            <w:webHidden/>
            <w:lang w:val="pt-BR"/>
          </w:rPr>
          <w:delText>https://download.automation.odin.com/pa/6.0/doc/portal/6.0/ba/index.htm?fileName=77700.htm</w:delText>
        </w:r>
        <w:r w:rsidDel="00074F2E">
          <w:rPr>
            <w:rStyle w:val="InternetLink"/>
            <w:vanish/>
            <w:lang w:val="pt-BR"/>
          </w:rPr>
          <w:fldChar w:fldCharType="end"/>
        </w:r>
      </w:del>
    </w:p>
    <w:p w:rsidR="004F66B9" w:rsidRPr="00074F2E" w:rsidRDefault="004F66B9">
      <w:pPr>
        <w:rPr>
          <w:lang w:val="pt-BR"/>
          <w:rPrChange w:id="459" w:author="EDER JANI MARTINS" w:date="2016-11-09T13:46:00Z">
            <w:rPr/>
          </w:rPrChange>
        </w:rPr>
      </w:pPr>
    </w:p>
    <w:sectPr w:rsidR="004F66B9" w:rsidRPr="00074F2E">
      <w:headerReference w:type="default" r:id="rId20"/>
      <w:pgSz w:w="11906" w:h="16838"/>
      <w:pgMar w:top="777" w:right="720" w:bottom="720" w:left="720" w:header="720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734" w:rsidRDefault="00C82734">
      <w:pPr>
        <w:spacing w:after="0" w:line="240" w:lineRule="auto"/>
      </w:pPr>
      <w:r>
        <w:separator/>
      </w:r>
    </w:p>
  </w:endnote>
  <w:endnote w:type="continuationSeparator" w:id="0">
    <w:p w:rsidR="00C82734" w:rsidRDefault="00C8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734" w:rsidRDefault="00C82734">
      <w:pPr>
        <w:spacing w:after="0" w:line="240" w:lineRule="auto"/>
      </w:pPr>
      <w:r>
        <w:separator/>
      </w:r>
    </w:p>
  </w:footnote>
  <w:footnote w:type="continuationSeparator" w:id="0">
    <w:p w:rsidR="00C82734" w:rsidRDefault="00C8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734" w:rsidRDefault="00C82734">
    <w:pPr>
      <w:pStyle w:val="Cabealho0"/>
      <w:jc w:val="right"/>
      <w:rPr>
        <w:color w:val="7F7F7F" w:themeColor="text1" w:themeTint="80"/>
      </w:rPr>
    </w:pPr>
    <w:r>
      <w:rPr>
        <w:noProof/>
        <w:lang w:eastAsia="en-US"/>
      </w:rPr>
      <w:drawing>
        <wp:inline distT="0" distB="0" distL="0" distR="0">
          <wp:extent cx="1560830" cy="620395"/>
          <wp:effectExtent l="0" t="0" r="0" b="0"/>
          <wp:docPr id="13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3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0830" cy="620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2734" w:rsidRDefault="00C827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2D6"/>
    <w:multiLevelType w:val="multilevel"/>
    <w:tmpl w:val="8E2A87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6A3E3B"/>
    <w:multiLevelType w:val="multilevel"/>
    <w:tmpl w:val="543CFCF0"/>
    <w:lvl w:ilvl="0">
      <w:start w:val="1"/>
      <w:numFmt w:val="decimal"/>
      <w:lvlText w:val="%1."/>
      <w:lvlJc w:val="left"/>
      <w:pPr>
        <w:ind w:left="360" w:hanging="360"/>
      </w:pPr>
      <w:rPr>
        <w:color w:val="5B9BD5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8062B"/>
    <w:multiLevelType w:val="multilevel"/>
    <w:tmpl w:val="82207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3B1F6F"/>
    <w:multiLevelType w:val="multilevel"/>
    <w:tmpl w:val="59E8B4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305620FC"/>
    <w:multiLevelType w:val="multilevel"/>
    <w:tmpl w:val="2E827B7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."/>
      <w:lvlJc w:val="left"/>
      <w:pPr>
        <w:ind w:left="1429" w:hanging="720"/>
      </w:p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FAA106F"/>
    <w:multiLevelType w:val="multilevel"/>
    <w:tmpl w:val="47E226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8B1D8E"/>
    <w:multiLevelType w:val="multilevel"/>
    <w:tmpl w:val="F174870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C26E2B"/>
    <w:multiLevelType w:val="multilevel"/>
    <w:tmpl w:val="687819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93117C"/>
    <w:multiLevelType w:val="multilevel"/>
    <w:tmpl w:val="08944E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A30101"/>
    <w:multiLevelType w:val="multilevel"/>
    <w:tmpl w:val="6FDA7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ER JANI MARTINS">
    <w15:presenceInfo w15:providerId="None" w15:userId="EDER JANI MARTINS"/>
  </w15:person>
  <w15:person w15:author="CATIA MICHELE HOFFMANN OSTER FARABOTE">
    <w15:presenceInfo w15:providerId="AD" w15:userId="S-1-5-21-235225456-1496787263-929701000-48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B9"/>
    <w:rsid w:val="0000038A"/>
    <w:rsid w:val="00037B2B"/>
    <w:rsid w:val="00074F2E"/>
    <w:rsid w:val="00163A28"/>
    <w:rsid w:val="001946D0"/>
    <w:rsid w:val="002667EB"/>
    <w:rsid w:val="002C08CE"/>
    <w:rsid w:val="002D41D8"/>
    <w:rsid w:val="00343CF6"/>
    <w:rsid w:val="003A6132"/>
    <w:rsid w:val="003F0C37"/>
    <w:rsid w:val="004312E5"/>
    <w:rsid w:val="004374AF"/>
    <w:rsid w:val="004F1EBD"/>
    <w:rsid w:val="004F66B9"/>
    <w:rsid w:val="00530679"/>
    <w:rsid w:val="00592D67"/>
    <w:rsid w:val="00623601"/>
    <w:rsid w:val="00655A36"/>
    <w:rsid w:val="006B1FEA"/>
    <w:rsid w:val="008B268C"/>
    <w:rsid w:val="009F3B9A"/>
    <w:rsid w:val="00BA5692"/>
    <w:rsid w:val="00BF4E5A"/>
    <w:rsid w:val="00C40006"/>
    <w:rsid w:val="00C81C49"/>
    <w:rsid w:val="00C82734"/>
    <w:rsid w:val="00D01EC8"/>
    <w:rsid w:val="00D34906"/>
    <w:rsid w:val="00DE21A6"/>
    <w:rsid w:val="00DF6EB6"/>
    <w:rsid w:val="00F81644"/>
    <w:rsid w:val="00FC3295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A0269-7BE5-456E-B69C-91B3363A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88" w:lineRule="auto"/>
    </w:pPr>
    <w:rPr>
      <w:sz w:val="18"/>
    </w:rPr>
  </w:style>
  <w:style w:type="paragraph" w:styleId="Ttulo1">
    <w:name w:val="heading 1"/>
    <w:basedOn w:val="Normal"/>
    <w:next w:val="Normal"/>
    <w:uiPriority w:val="9"/>
    <w:qFormat/>
    <w:rsid w:val="00C5758A"/>
    <w:pPr>
      <w:keepNext/>
      <w:keepLines/>
      <w:numPr>
        <w:numId w:val="1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rsid w:val="00C5758A"/>
    <w:pPr>
      <w:keepNext/>
      <w:keepLines/>
      <w:numPr>
        <w:ilvl w:val="1"/>
        <w:numId w:val="1"/>
      </w:numPr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aps/>
      <w:color w:val="1F4E79" w:themeColor="accent1" w:themeShade="80"/>
      <w:sz w:val="38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uiPriority w:val="9"/>
    <w:qFormat/>
    <w:rPr>
      <w:b/>
      <w:bCs/>
      <w:caps/>
      <w:color w:val="1F4E79" w:themeColor="accent1" w:themeShade="80"/>
      <w:sz w:val="28"/>
    </w:rPr>
  </w:style>
  <w:style w:type="character" w:customStyle="1" w:styleId="Textodoespaoreservado">
    <w:name w:val="Texto do espaço reservado"/>
    <w:basedOn w:val="Fontepargpadro"/>
    <w:uiPriority w:val="99"/>
    <w:semiHidden/>
    <w:qFormat/>
    <w:rPr>
      <w:color w:val="808080"/>
    </w:rPr>
  </w:style>
  <w:style w:type="character" w:customStyle="1" w:styleId="Cardettulo2">
    <w:name w:val="Car de título 2"/>
    <w:basedOn w:val="Fontepargpadro"/>
    <w:uiPriority w:val="9"/>
    <w:qFormat/>
    <w:rPr>
      <w:b/>
      <w:bCs/>
      <w:color w:val="5B9BD5" w:themeColor="accent1"/>
      <w:sz w:val="24"/>
    </w:rPr>
  </w:style>
  <w:style w:type="character" w:customStyle="1" w:styleId="Cardecabealho">
    <w:name w:val="Car de cabeçalho"/>
    <w:basedOn w:val="Fontepargpadro"/>
    <w:link w:val="cabealho"/>
    <w:uiPriority w:val="99"/>
    <w:qFormat/>
  </w:style>
  <w:style w:type="character" w:customStyle="1" w:styleId="Carderodap">
    <w:name w:val="Car de rodapé"/>
    <w:basedOn w:val="Fontepargpadro"/>
    <w:link w:val="rodap"/>
    <w:uiPriority w:val="99"/>
    <w:qFormat/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character" w:customStyle="1" w:styleId="Cardetextodorodap">
    <w:name w:val="Car de texto do rodapé"/>
    <w:basedOn w:val="Fontepargpadro"/>
    <w:link w:val="textodorodap"/>
    <w:uiPriority w:val="12"/>
    <w:qFormat/>
    <w:rPr>
      <w:i/>
      <w:iCs/>
      <w:sz w:val="14"/>
    </w:rPr>
  </w:style>
  <w:style w:type="character" w:customStyle="1" w:styleId="AssinaturaChar">
    <w:name w:val="Assinatura Char"/>
    <w:basedOn w:val="Fontepargpadro"/>
    <w:link w:val="Assinatura"/>
    <w:uiPriority w:val="12"/>
    <w:qFormat/>
  </w:style>
  <w:style w:type="character" w:customStyle="1" w:styleId="CabealhoChar">
    <w:name w:val="Cabeçalho Char"/>
    <w:basedOn w:val="Fontepargpadro"/>
    <w:link w:val="Cabealho0"/>
    <w:uiPriority w:val="99"/>
    <w:qFormat/>
    <w:rsid w:val="004C0FFF"/>
  </w:style>
  <w:style w:type="character" w:customStyle="1" w:styleId="RodapChar">
    <w:name w:val="Rodapé Char"/>
    <w:basedOn w:val="Fontepargpadro"/>
    <w:link w:val="Rodap0"/>
    <w:uiPriority w:val="99"/>
    <w:qFormat/>
    <w:rsid w:val="004C0FFF"/>
  </w:style>
  <w:style w:type="character" w:customStyle="1" w:styleId="Ttulo1Char">
    <w:name w:val="Título 1 Char"/>
    <w:basedOn w:val="Fontepargpadro"/>
    <w:link w:val="ttulo10"/>
    <w:uiPriority w:val="9"/>
    <w:qFormat/>
    <w:rsid w:val="00C575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0"/>
    <w:uiPriority w:val="9"/>
    <w:qFormat/>
    <w:rsid w:val="00C575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qFormat/>
    <w:rsid w:val="00C5758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qFormat/>
    <w:rsid w:val="00C5758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96A89"/>
    <w:rPr>
      <w:rFonts w:ascii="Segoe UI" w:hAnsi="Segoe UI" w:cs="Segoe UI"/>
      <w:szCs w:val="18"/>
    </w:rPr>
  </w:style>
  <w:style w:type="character" w:customStyle="1" w:styleId="apple-converted-space">
    <w:name w:val="apple-converted-space"/>
    <w:basedOn w:val="Fontepargpadro"/>
    <w:qFormat/>
    <w:rsid w:val="00201FE5"/>
  </w:style>
  <w:style w:type="character" w:customStyle="1" w:styleId="InternetLink">
    <w:name w:val="Internet Link"/>
    <w:basedOn w:val="Fontepargpadro"/>
    <w:uiPriority w:val="99"/>
    <w:unhideWhenUsed/>
    <w:rsid w:val="003B4AEB"/>
    <w:rPr>
      <w:color w:val="40ACD1" w:themeColor="hyperlink"/>
      <w:u w:val="single"/>
    </w:rPr>
  </w:style>
  <w:style w:type="character" w:customStyle="1" w:styleId="ListLabel1">
    <w:name w:val="ListLabel 1"/>
    <w:qFormat/>
    <w:rPr>
      <w:color w:val="5B9BD5"/>
    </w:rPr>
  </w:style>
  <w:style w:type="character" w:customStyle="1" w:styleId="ListLabel2">
    <w:name w:val="ListLabel 2"/>
    <w:qFormat/>
    <w:rPr>
      <w:color w:val="5B9BD5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5B9BD5"/>
    </w:rPr>
  </w:style>
  <w:style w:type="character" w:customStyle="1" w:styleId="ListLabel17">
    <w:name w:val="ListLabel 17"/>
    <w:qFormat/>
    <w:rPr>
      <w:color w:val="5B9BD5"/>
    </w:rPr>
  </w:style>
  <w:style w:type="character" w:customStyle="1" w:styleId="ListLabel18">
    <w:name w:val="ListLabel 18"/>
    <w:qFormat/>
    <w:rPr>
      <w:rFonts w:eastAsia="Arial"/>
      <w:sz w:val="22"/>
    </w:rPr>
  </w:style>
  <w:style w:type="character" w:customStyle="1" w:styleId="ListLabel19">
    <w:name w:val="ListLabel 19"/>
    <w:qFormat/>
    <w:rPr>
      <w:rFonts w:cs="Courier New"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  <w:sz w:val="20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  <w:sz w:val="2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5B9BD5"/>
    </w:rPr>
  </w:style>
  <w:style w:type="character" w:customStyle="1" w:styleId="ListLabel41">
    <w:name w:val="ListLabel 41"/>
    <w:qFormat/>
    <w:rPr>
      <w:color w:val="5B9BD5"/>
    </w:rPr>
  </w:style>
  <w:style w:type="character" w:customStyle="1" w:styleId="ListLabel42">
    <w:name w:val="ListLabel 42"/>
    <w:qFormat/>
    <w:rPr>
      <w:color w:val="5B9BD5"/>
    </w:rPr>
  </w:style>
  <w:style w:type="character" w:customStyle="1" w:styleId="ListLabel43">
    <w:name w:val="ListLabel 43"/>
    <w:qFormat/>
    <w:rPr>
      <w:color w:val="5B9BD5"/>
    </w:rPr>
  </w:style>
  <w:style w:type="character" w:customStyle="1" w:styleId="ListLabel44">
    <w:name w:val="ListLabel 44"/>
    <w:qFormat/>
    <w:rPr>
      <w:color w:val="5B9BD5"/>
    </w:rPr>
  </w:style>
  <w:style w:type="character" w:customStyle="1" w:styleId="ListLabel45">
    <w:name w:val="ListLabel 45"/>
    <w:qFormat/>
    <w:rPr>
      <w:color w:val="5B9BD5"/>
    </w:rPr>
  </w:style>
  <w:style w:type="character" w:customStyle="1" w:styleId="ListLabel46">
    <w:name w:val="ListLabel 46"/>
    <w:qFormat/>
    <w:rPr>
      <w:color w:val="5B9BD5"/>
    </w:rPr>
  </w:style>
  <w:style w:type="character" w:customStyle="1" w:styleId="ListLabel47">
    <w:name w:val="ListLabel 47"/>
    <w:qFormat/>
    <w:rPr>
      <w:color w:val="5B9BD5"/>
    </w:rPr>
  </w:style>
  <w:style w:type="character" w:customStyle="1" w:styleId="ListLabel48">
    <w:name w:val="ListLabel 48"/>
    <w:qFormat/>
    <w:rPr>
      <w:color w:val="5B9BD5"/>
    </w:rPr>
  </w:style>
  <w:style w:type="character" w:customStyle="1" w:styleId="IndexLink">
    <w:name w:val="Index Link"/>
    <w:qFormat/>
  </w:style>
  <w:style w:type="character" w:customStyle="1" w:styleId="ListLabel49">
    <w:name w:val="ListLabel 49"/>
    <w:qFormat/>
    <w:rPr>
      <w:b/>
    </w:rPr>
  </w:style>
  <w:style w:type="character" w:customStyle="1" w:styleId="ListLabel50">
    <w:name w:val="ListLabel 50"/>
    <w:qFormat/>
    <w:rPr>
      <w:b/>
    </w:rPr>
  </w:style>
  <w:style w:type="character" w:customStyle="1" w:styleId="ListLabel51">
    <w:name w:val="ListLabel 51"/>
    <w:qFormat/>
    <w:rPr>
      <w:rFonts w:cs="Symbol"/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  <w:sz w:val="2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color w:val="5B9BD5"/>
    </w:rPr>
  </w:style>
  <w:style w:type="character" w:customStyle="1" w:styleId="ListLabel70">
    <w:name w:val="ListLabel 70"/>
    <w:qFormat/>
    <w:rPr>
      <w:rFonts w:cs="Symbol"/>
      <w:sz w:val="20"/>
    </w:rPr>
  </w:style>
  <w:style w:type="character" w:customStyle="1" w:styleId="ListLabel71">
    <w:name w:val="ListLabel 71"/>
    <w:qFormat/>
    <w:rPr>
      <w:rFonts w:ascii="Arial" w:hAnsi="Arial" w:cs="Symbol"/>
      <w:sz w:val="20"/>
    </w:rPr>
  </w:style>
  <w:style w:type="character" w:customStyle="1" w:styleId="ListLabel72">
    <w:name w:val="ListLabel 72"/>
    <w:qFormat/>
    <w:rPr>
      <w:rFonts w:ascii="Arial" w:hAnsi="Arial" w:cs="Courier New"/>
      <w:sz w:val="20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  <w:sz w:val="20"/>
    </w:rPr>
  </w:style>
  <w:style w:type="character" w:customStyle="1" w:styleId="ListLabel89">
    <w:name w:val="ListLabel 89"/>
    <w:qFormat/>
    <w:rPr>
      <w:rFonts w:cs="Courier New"/>
      <w:sz w:val="20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  <w:sz w:val="20"/>
    </w:rPr>
  </w:style>
  <w:style w:type="character" w:customStyle="1" w:styleId="ListLabel98">
    <w:name w:val="ListLabel 98"/>
    <w:qFormat/>
    <w:rPr>
      <w:rFonts w:cs="Courier New"/>
      <w:sz w:val="20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tulo10">
    <w:name w:val="título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Ttulo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sz w:val="38"/>
    </w:rPr>
  </w:style>
  <w:style w:type="paragraph" w:styleId="Subttulo">
    <w:name w:val="Subtitle"/>
    <w:basedOn w:val="Normal"/>
    <w:next w:val="Normal"/>
    <w:link w:val="SubttuloChar"/>
    <w:uiPriority w:val="11"/>
    <w:qFormat/>
    <w:pPr>
      <w:pBdr>
        <w:left w:val="double" w:sz="18" w:space="4" w:color="1F4E79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customStyle="1" w:styleId="Textodedica">
    <w:name w:val="Texto de dica"/>
    <w:basedOn w:val="Normal"/>
    <w:uiPriority w:val="99"/>
    <w:qFormat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paragraph" w:customStyle="1" w:styleId="Semespaamento">
    <w:name w:val="Sem espaçamento"/>
    <w:uiPriority w:val="36"/>
    <w:qFormat/>
    <w:rPr>
      <w:sz w:val="18"/>
    </w:rPr>
  </w:style>
  <w:style w:type="paragraph" w:customStyle="1" w:styleId="Listacommarcadores">
    <w:name w:val="Lista com marcadores"/>
    <w:basedOn w:val="Normal"/>
    <w:uiPriority w:val="1"/>
    <w:unhideWhenUsed/>
    <w:qFormat/>
    <w:p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unhideWhenUsed/>
    <w:qFormat/>
    <w:rsid w:val="008B7C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96A89"/>
    <w:pPr>
      <w:spacing w:after="0" w:line="240" w:lineRule="auto"/>
    </w:pPr>
    <w:rPr>
      <w:rFonts w:ascii="Segoe UI" w:hAnsi="Segoe UI" w:cs="Segoe UI"/>
      <w:szCs w:val="18"/>
    </w:rPr>
  </w:style>
  <w:style w:type="paragraph" w:customStyle="1" w:styleId="Default">
    <w:name w:val="Default"/>
    <w:qFormat/>
    <w:rsid w:val="004C6B50"/>
    <w:rPr>
      <w:rFonts w:ascii="Times New Roman" w:eastAsia="Arial" w:hAnsi="Times New Roman" w:cs="Times New Roman"/>
      <w:color w:val="000000"/>
      <w:sz w:val="24"/>
      <w:szCs w:val="24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4AEB"/>
    <w:pPr>
      <w:numPr>
        <w:numId w:val="0"/>
      </w:numPr>
      <w:spacing w:before="240" w:after="0" w:line="259" w:lineRule="auto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4A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AEB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3B4AEB"/>
    <w:pPr>
      <w:spacing w:after="100"/>
      <w:ind w:left="360"/>
    </w:pPr>
  </w:style>
  <w:style w:type="table" w:customStyle="1" w:styleId="Gradedatabela">
    <w:name w:val="Grade da tabela"/>
    <w:basedOn w:val="Tabe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dicas">
    <w:name w:val="Tabela de dicas"/>
    <w:basedOn w:val="Tabela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customStyle="1" w:styleId="TabelacomGrade4nfase1">
    <w:name w:val="Tabela com Grade 4 Ênfase 1"/>
    <w:basedOn w:val="Tabela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Hyperlink">
    <w:name w:val="Hyperlink"/>
    <w:basedOn w:val="Fontepargpadro"/>
    <w:uiPriority w:val="99"/>
    <w:unhideWhenUsed/>
    <w:rsid w:val="004F1EBD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02BB7F-815E-4609-BA5D-95521140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3640</Words>
  <Characters>20750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Confidencial</vt:lpstr>
    </vt:vector>
  </TitlesOfParts>
  <Company>DS_CLOUD</Company>
  <LinksUpToDate>false</LinksUpToDate>
  <CharactersWithSpaces>24342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Confidencial</dc:title>
  <dc:subject/>
  <dc:creator>CATIA MICHELE HOFFMANN OSTER FARABOTE</dc:creator>
  <dc:description/>
  <cp:lastModifiedBy>EDER JANI MARTINS</cp:lastModifiedBy>
  <cp:revision>34</cp:revision>
  <cp:lastPrinted>2016-08-19T12:06:00Z</cp:lastPrinted>
  <dcterms:created xsi:type="dcterms:W3CDTF">2016-11-07T12:14:00Z</dcterms:created>
  <dcterms:modified xsi:type="dcterms:W3CDTF">2016-11-09T16:36:00Z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DS_CLOUD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TC029118969991</vt:lpwstr>
  </property>
</Properties>
</file>