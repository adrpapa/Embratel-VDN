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5F2" w:rsidRDefault="00776634" w:rsidP="00753D16">
      <w:pPr>
        <w:pStyle w:val="Ttulo"/>
        <w:jc w:val="center"/>
      </w:pPr>
      <w:r w:rsidRPr="00776634">
        <w:t>Ajustes Painel VDN</w:t>
      </w:r>
    </w:p>
    <w:p w:rsidR="006474CC" w:rsidRDefault="006474CC">
      <w:pPr>
        <w:rPr>
          <w:sz w:val="24"/>
        </w:rPr>
      </w:pPr>
    </w:p>
    <w:bookmarkStart w:id="0" w:name="_Toc460847202" w:displacedByCustomXml="next"/>
    <w:sdt>
      <w:sdtPr>
        <w:rPr>
          <w:sz w:val="22"/>
        </w:rPr>
        <w:id w:val="1034465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474CC" w:rsidRDefault="006474CC" w:rsidP="006474CC">
          <w:pPr>
            <w:pStyle w:val="Ttulo1"/>
          </w:pPr>
          <w:r>
            <w:t>Sumário</w:t>
          </w:r>
          <w:bookmarkEnd w:id="0"/>
        </w:p>
        <w:p w:rsidR="00CA1BC0" w:rsidRDefault="006474C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847202" w:history="1">
            <w:r w:rsidR="00CA1BC0" w:rsidRPr="005D73EC">
              <w:rPr>
                <w:rStyle w:val="Hyperlink"/>
                <w:noProof/>
              </w:rPr>
              <w:t>1)</w:t>
            </w:r>
            <w:r w:rsidR="00CA1BC0">
              <w:rPr>
                <w:rFonts w:eastAsiaTheme="minorEastAsia"/>
                <w:noProof/>
                <w:lang w:eastAsia="pt-BR"/>
              </w:rPr>
              <w:tab/>
            </w:r>
            <w:r w:rsidR="00CA1BC0" w:rsidRPr="005D73EC">
              <w:rPr>
                <w:rStyle w:val="Hyperlink"/>
                <w:noProof/>
              </w:rPr>
              <w:t>Sumário</w:t>
            </w:r>
            <w:r w:rsidR="00CA1BC0">
              <w:rPr>
                <w:noProof/>
                <w:webHidden/>
              </w:rPr>
              <w:tab/>
            </w:r>
            <w:r w:rsidR="00CA1BC0">
              <w:rPr>
                <w:noProof/>
                <w:webHidden/>
              </w:rPr>
              <w:fldChar w:fldCharType="begin"/>
            </w:r>
            <w:r w:rsidR="00CA1BC0">
              <w:rPr>
                <w:noProof/>
                <w:webHidden/>
              </w:rPr>
              <w:instrText xml:space="preserve"> PAGEREF _Toc460847202 \h </w:instrText>
            </w:r>
            <w:r w:rsidR="00CA1BC0">
              <w:rPr>
                <w:noProof/>
                <w:webHidden/>
              </w:rPr>
            </w:r>
            <w:r w:rsidR="00CA1BC0">
              <w:rPr>
                <w:noProof/>
                <w:webHidden/>
              </w:rPr>
              <w:fldChar w:fldCharType="separate"/>
            </w:r>
            <w:r w:rsidR="00CA1BC0">
              <w:rPr>
                <w:noProof/>
                <w:webHidden/>
              </w:rPr>
              <w:t>1</w:t>
            </w:r>
            <w:r w:rsidR="00CA1BC0">
              <w:rPr>
                <w:noProof/>
                <w:webHidden/>
              </w:rPr>
              <w:fldChar w:fldCharType="end"/>
            </w:r>
          </w:hyperlink>
        </w:p>
        <w:p w:rsidR="00CA1BC0" w:rsidRDefault="00CA1BC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0847203" w:history="1">
            <w:r w:rsidRPr="005D73EC">
              <w:rPr>
                <w:rStyle w:val="Hyperlink"/>
                <w:noProof/>
              </w:rPr>
              <w:t>2)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D73EC">
              <w:rPr>
                <w:rStyle w:val="Hyperlink"/>
                <w:noProof/>
              </w:rPr>
              <w:t>Aba da 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_Toc460847203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BC0" w:rsidRDefault="00CA1BC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0847204" w:history="1">
            <w:r w:rsidRPr="005D73EC">
              <w:rPr>
                <w:rStyle w:val="Hyperlink"/>
                <w:noProof/>
              </w:rPr>
              <w:t>3)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D73EC">
              <w:rPr>
                <w:rStyle w:val="Hyperlink"/>
                <w:noProof/>
              </w:rPr>
              <w:t>Abas internas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_Toc460847204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BC0" w:rsidRDefault="00CA1BC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0847205" w:history="1">
            <w:r w:rsidRPr="005D73EC">
              <w:rPr>
                <w:rStyle w:val="Hyperlink"/>
                <w:noProof/>
              </w:rPr>
              <w:t>4)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D73EC">
              <w:rPr>
                <w:rStyle w:val="Hyperlink"/>
                <w:noProof/>
              </w:rPr>
              <w:t>Abas 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_Toc460847205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BC0" w:rsidRDefault="00CA1BC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0847206" w:history="1">
            <w:r w:rsidRPr="005D73EC">
              <w:rPr>
                <w:rStyle w:val="Hyperlink"/>
                <w:noProof/>
              </w:rPr>
              <w:t>5)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D73EC">
              <w:rPr>
                <w:rStyle w:val="Hyperlink"/>
                <w:noProof/>
              </w:rPr>
              <w:t>Aba “Conteúdo”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_Toc460847206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BC0" w:rsidRDefault="00CA1BC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0847207" w:history="1">
            <w:r w:rsidRPr="005D73EC">
              <w:rPr>
                <w:rStyle w:val="Hyperlink"/>
                <w:noProof/>
              </w:rPr>
              <w:t>6)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D73EC">
              <w:rPr>
                <w:rStyle w:val="Hyperlink"/>
                <w:noProof/>
              </w:rPr>
              <w:t>Detalhes do Conteúdo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_Toc460847207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BC0" w:rsidRDefault="00CA1BC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0847208" w:history="1">
            <w:r w:rsidRPr="005D73EC">
              <w:rPr>
                <w:rStyle w:val="Hyperlink"/>
                <w:noProof/>
              </w:rPr>
              <w:t>7)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D73EC">
              <w:rPr>
                <w:rStyle w:val="Hyperlink"/>
                <w:noProof/>
              </w:rPr>
              <w:t>Aba “Jobs”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_Toc460847208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BC0" w:rsidRDefault="00CA1BC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0847209" w:history="1">
            <w:r w:rsidRPr="005D73EC">
              <w:rPr>
                <w:rStyle w:val="Hyperlink"/>
                <w:noProof/>
              </w:rPr>
              <w:t>8)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D73EC">
              <w:rPr>
                <w:rStyle w:val="Hyperlink"/>
                <w:noProof/>
              </w:rPr>
              <w:t>Novo 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_Toc460847209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BC0" w:rsidRDefault="00CA1BC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0847210" w:history="1">
            <w:r w:rsidRPr="005D73EC">
              <w:rPr>
                <w:rStyle w:val="Hyperlink"/>
                <w:noProof/>
              </w:rPr>
              <w:t>9)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D73EC">
              <w:rPr>
                <w:rStyle w:val="Hyperlink"/>
                <w:noProof/>
              </w:rPr>
              <w:t>Tela de Transcodificação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_Toc460847210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BC0" w:rsidRDefault="00CA1BC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0847211" w:history="1">
            <w:r w:rsidRPr="005D73EC">
              <w:rPr>
                <w:rStyle w:val="Hyperlink"/>
                <w:noProof/>
              </w:rPr>
              <w:t>10)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D73EC">
              <w:rPr>
                <w:rStyle w:val="Hyperlink"/>
                <w:noProof/>
              </w:rPr>
              <w:t>Aba LIVE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_Toc460847211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BC0" w:rsidRDefault="00CA1BC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0847212" w:history="1">
            <w:r w:rsidRPr="005D73EC">
              <w:rPr>
                <w:rStyle w:val="Hyperlink"/>
                <w:noProof/>
              </w:rPr>
              <w:t>11)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D73EC">
              <w:rPr>
                <w:rStyle w:val="Hyperlink"/>
                <w:noProof/>
              </w:rPr>
              <w:t>Novo Canal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_Toc460847212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BC0" w:rsidRDefault="00CA1BC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0847213" w:history="1">
            <w:r w:rsidRPr="005D73EC">
              <w:rPr>
                <w:rStyle w:val="Hyperlink"/>
                <w:noProof/>
              </w:rPr>
              <w:t>12)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D73EC">
              <w:rPr>
                <w:rStyle w:val="Hyperlink"/>
                <w:noProof/>
              </w:rPr>
              <w:t>CDN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_Toc460847213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BC0" w:rsidRDefault="00CA1BC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0847214" w:history="1">
            <w:r w:rsidRPr="005D73EC">
              <w:rPr>
                <w:rStyle w:val="Hyperlink"/>
                <w:noProof/>
              </w:rPr>
              <w:t>13)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D73EC">
              <w:rPr>
                <w:rStyle w:val="Hyperlink"/>
                <w:noProof/>
              </w:rPr>
              <w:t>Novo “Host”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_Toc460847214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BC0" w:rsidRDefault="00CA1BC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0847215" w:history="1">
            <w:r w:rsidRPr="005D73EC">
              <w:rPr>
                <w:rStyle w:val="Hyperlink"/>
                <w:noProof/>
              </w:rPr>
              <w:t>14)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D73EC">
              <w:rPr>
                <w:rStyle w:val="Hyperlink"/>
                <w:noProof/>
              </w:rPr>
              <w:t>Consumo de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_Toc460847215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4CC" w:rsidRDefault="006474CC">
          <w:r>
            <w:rPr>
              <w:b/>
              <w:bCs/>
            </w:rPr>
            <w:fldChar w:fldCharType="end"/>
          </w:r>
        </w:p>
      </w:sdtContent>
    </w:sdt>
    <w:p w:rsidR="006474CC" w:rsidRDefault="006474CC">
      <w:pPr>
        <w:rPr>
          <w:sz w:val="24"/>
        </w:rPr>
      </w:pPr>
    </w:p>
    <w:p w:rsidR="006474CC" w:rsidRDefault="006474CC">
      <w:pPr>
        <w:rPr>
          <w:sz w:val="24"/>
        </w:rPr>
      </w:pPr>
    </w:p>
    <w:p w:rsidR="006474CC" w:rsidRPr="00776634" w:rsidRDefault="006474CC">
      <w:pPr>
        <w:rPr>
          <w:sz w:val="24"/>
        </w:rPr>
      </w:pPr>
    </w:p>
    <w:p w:rsidR="00776634" w:rsidRPr="00776634" w:rsidRDefault="00776634" w:rsidP="00776634">
      <w:pPr>
        <w:rPr>
          <w:sz w:val="24"/>
        </w:rPr>
      </w:pPr>
    </w:p>
    <w:p w:rsidR="00753D16" w:rsidRDefault="00753D16">
      <w:pPr>
        <w:rPr>
          <w:sz w:val="24"/>
        </w:rPr>
      </w:pPr>
      <w:r>
        <w:br w:type="page"/>
      </w:r>
      <w:bookmarkStart w:id="1" w:name="_GoBack"/>
      <w:bookmarkEnd w:id="1"/>
    </w:p>
    <w:p w:rsidR="00776634" w:rsidRPr="006474CC" w:rsidRDefault="00776634" w:rsidP="006474CC">
      <w:pPr>
        <w:pStyle w:val="Ttulo1"/>
      </w:pPr>
      <w:bookmarkStart w:id="2" w:name="_Toc460847203"/>
      <w:r w:rsidRPr="006474CC">
        <w:lastRenderedPageBreak/>
        <w:t>Aba da APS</w:t>
      </w:r>
      <w:bookmarkEnd w:id="2"/>
    </w:p>
    <w:p w:rsidR="00776634" w:rsidRPr="00776634" w:rsidRDefault="00776634" w:rsidP="00776634">
      <w:pPr>
        <w:pStyle w:val="PargrafodaLista"/>
        <w:numPr>
          <w:ilvl w:val="1"/>
          <w:numId w:val="1"/>
        </w:numPr>
        <w:rPr>
          <w:sz w:val="24"/>
        </w:rPr>
      </w:pPr>
      <w:r w:rsidRPr="00776634">
        <w:rPr>
          <w:sz w:val="24"/>
        </w:rPr>
        <w:t>Mudar de “VDN Embratel” para “VDN”</w:t>
      </w:r>
    </w:p>
    <w:p w:rsidR="00776634" w:rsidRPr="006474CC" w:rsidRDefault="00776634" w:rsidP="006474CC">
      <w:pPr>
        <w:pStyle w:val="Ttulo1"/>
      </w:pPr>
      <w:bookmarkStart w:id="3" w:name="_Toc460847204"/>
      <w:r w:rsidRPr="006474CC">
        <w:t>Abas internas</w:t>
      </w:r>
      <w:bookmarkEnd w:id="3"/>
    </w:p>
    <w:p w:rsidR="00776634" w:rsidRDefault="00776634" w:rsidP="00776634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VOD</w:t>
      </w:r>
    </w:p>
    <w:p w:rsidR="00776634" w:rsidRDefault="00776634" w:rsidP="00776634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LIVE</w:t>
      </w:r>
    </w:p>
    <w:p w:rsidR="00776634" w:rsidRDefault="00776634" w:rsidP="00776634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CDN</w:t>
      </w:r>
    </w:p>
    <w:p w:rsidR="00776634" w:rsidRDefault="00776634" w:rsidP="006474CC">
      <w:pPr>
        <w:pStyle w:val="Ttulo1"/>
      </w:pPr>
      <w:bookmarkStart w:id="4" w:name="_Toc460847205"/>
      <w:r>
        <w:t>Abas VOD</w:t>
      </w:r>
      <w:bookmarkEnd w:id="4"/>
    </w:p>
    <w:p w:rsidR="00776634" w:rsidRDefault="00776634" w:rsidP="00776634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“Conteúdo”, ao invés de “VOD </w:t>
      </w:r>
      <w:proofErr w:type="spellStart"/>
      <w:r>
        <w:rPr>
          <w:sz w:val="24"/>
        </w:rPr>
        <w:t>Content</w:t>
      </w:r>
      <w:proofErr w:type="spellEnd"/>
      <w:proofErr w:type="gramStart"/>
      <w:r>
        <w:rPr>
          <w:sz w:val="24"/>
        </w:rPr>
        <w:t>”</w:t>
      </w:r>
      <w:proofErr w:type="gramEnd"/>
    </w:p>
    <w:p w:rsidR="00776634" w:rsidRDefault="00776634" w:rsidP="00776634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Jobs</w:t>
      </w:r>
    </w:p>
    <w:p w:rsidR="00776634" w:rsidRDefault="006474CC" w:rsidP="006474CC">
      <w:pPr>
        <w:pStyle w:val="Ttulo1"/>
      </w:pPr>
      <w:bookmarkStart w:id="5" w:name="_Toc460847206"/>
      <w:r>
        <w:t>Aba</w:t>
      </w:r>
      <w:r w:rsidR="00776634">
        <w:t xml:space="preserve"> “Conteúdo”</w:t>
      </w:r>
      <w:bookmarkEnd w:id="5"/>
    </w:p>
    <w:p w:rsidR="00C81D89" w:rsidRDefault="00C81D89" w:rsidP="00C81D89">
      <w:pPr>
        <w:pStyle w:val="PargrafodaLista"/>
        <w:ind w:left="360"/>
        <w:rPr>
          <w:sz w:val="24"/>
        </w:rPr>
      </w:pPr>
      <w:r>
        <w:rPr>
          <w:sz w:val="24"/>
        </w:rPr>
        <w:t xml:space="preserve">Entender o que o botão “New” faz. Se for referente ao </w:t>
      </w:r>
      <w:proofErr w:type="spellStart"/>
      <w:r>
        <w:rPr>
          <w:sz w:val="24"/>
        </w:rPr>
        <w:t>Job</w:t>
      </w:r>
      <w:proofErr w:type="spellEnd"/>
      <w:r>
        <w:rPr>
          <w:sz w:val="24"/>
        </w:rPr>
        <w:t>, retirar o botão New.</w:t>
      </w:r>
    </w:p>
    <w:p w:rsidR="00776634" w:rsidRDefault="00776634" w:rsidP="00776634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“Remover”, ao invés de “</w:t>
      </w:r>
      <w:proofErr w:type="gramStart"/>
      <w:r>
        <w:rPr>
          <w:sz w:val="24"/>
        </w:rPr>
        <w:t>Delete</w:t>
      </w:r>
      <w:proofErr w:type="gramEnd"/>
      <w:r>
        <w:rPr>
          <w:sz w:val="24"/>
        </w:rPr>
        <w:t>”</w:t>
      </w:r>
    </w:p>
    <w:p w:rsidR="00776634" w:rsidRDefault="00776634" w:rsidP="00776634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“Atualizar”, ao invés de “</w:t>
      </w:r>
      <w:proofErr w:type="spellStart"/>
      <w:r>
        <w:rPr>
          <w:sz w:val="24"/>
        </w:rPr>
        <w:t>Refresh</w:t>
      </w:r>
      <w:proofErr w:type="spellEnd"/>
      <w:proofErr w:type="gramStart"/>
      <w:r>
        <w:rPr>
          <w:sz w:val="24"/>
        </w:rPr>
        <w:t>”</w:t>
      </w:r>
      <w:proofErr w:type="gramEnd"/>
    </w:p>
    <w:p w:rsidR="00776634" w:rsidRDefault="00776634" w:rsidP="00776634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“Nome”, ao invés de “</w:t>
      </w:r>
      <w:proofErr w:type="spellStart"/>
      <w:r>
        <w:rPr>
          <w:sz w:val="24"/>
        </w:rPr>
        <w:t>Name</w:t>
      </w:r>
      <w:proofErr w:type="spellEnd"/>
      <w:proofErr w:type="gramStart"/>
      <w:r>
        <w:rPr>
          <w:sz w:val="24"/>
        </w:rPr>
        <w:t>”</w:t>
      </w:r>
      <w:proofErr w:type="gramEnd"/>
    </w:p>
    <w:p w:rsidR="00776634" w:rsidRDefault="00776634" w:rsidP="00776634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“Buscar”, ao invés de “</w:t>
      </w:r>
      <w:proofErr w:type="spellStart"/>
      <w:r>
        <w:rPr>
          <w:sz w:val="24"/>
        </w:rPr>
        <w:t>Search</w:t>
      </w:r>
      <w:proofErr w:type="spellEnd"/>
      <w:proofErr w:type="gramStart"/>
      <w:r>
        <w:rPr>
          <w:sz w:val="24"/>
        </w:rPr>
        <w:t>”</w:t>
      </w:r>
      <w:proofErr w:type="gramEnd"/>
    </w:p>
    <w:p w:rsidR="00776634" w:rsidRDefault="00776634" w:rsidP="00776634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“Reiniciar Busca”, ao invés de “Reset </w:t>
      </w:r>
      <w:proofErr w:type="spellStart"/>
      <w:r>
        <w:rPr>
          <w:sz w:val="24"/>
        </w:rPr>
        <w:t>Search</w:t>
      </w:r>
      <w:proofErr w:type="spellEnd"/>
      <w:proofErr w:type="gramStart"/>
      <w:r>
        <w:rPr>
          <w:sz w:val="24"/>
        </w:rPr>
        <w:t>”</w:t>
      </w:r>
      <w:proofErr w:type="gramEnd"/>
    </w:p>
    <w:p w:rsidR="00776634" w:rsidRDefault="00776634" w:rsidP="00776634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“total de </w:t>
      </w:r>
      <w:proofErr w:type="gramStart"/>
      <w:r>
        <w:rPr>
          <w:sz w:val="24"/>
        </w:rPr>
        <w:t>item(</w:t>
      </w:r>
      <w:proofErr w:type="spellStart"/>
      <w:proofErr w:type="gramEnd"/>
      <w:r>
        <w:rPr>
          <w:sz w:val="24"/>
        </w:rPr>
        <w:t>ns</w:t>
      </w:r>
      <w:proofErr w:type="spellEnd"/>
      <w:r>
        <w:rPr>
          <w:sz w:val="24"/>
        </w:rPr>
        <w:t>)”, ao invés de “item(s) total”</w:t>
      </w:r>
    </w:p>
    <w:p w:rsidR="00776634" w:rsidRDefault="00776634" w:rsidP="00776634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“Número de registros por página”, ao invés de “</w:t>
      </w:r>
      <w:proofErr w:type="spellStart"/>
      <w:r>
        <w:rPr>
          <w:sz w:val="24"/>
        </w:rPr>
        <w:t>Number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entries</w:t>
      </w:r>
      <w:proofErr w:type="spellEnd"/>
      <w:r>
        <w:rPr>
          <w:sz w:val="24"/>
        </w:rPr>
        <w:t xml:space="preserve"> per </w:t>
      </w:r>
      <w:proofErr w:type="spellStart"/>
      <w:proofErr w:type="gramStart"/>
      <w:r>
        <w:rPr>
          <w:sz w:val="24"/>
        </w:rPr>
        <w:t>page</w:t>
      </w:r>
      <w:proofErr w:type="spellEnd"/>
      <w:proofErr w:type="gramEnd"/>
      <w:r>
        <w:rPr>
          <w:sz w:val="24"/>
        </w:rPr>
        <w:t>”</w:t>
      </w:r>
    </w:p>
    <w:p w:rsidR="00776634" w:rsidRDefault="00776634" w:rsidP="00776634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Coluna “Nome”, ao invés de “</w:t>
      </w:r>
      <w:proofErr w:type="spellStart"/>
      <w:r>
        <w:rPr>
          <w:sz w:val="24"/>
        </w:rPr>
        <w:t>Name</w:t>
      </w:r>
      <w:proofErr w:type="spellEnd"/>
      <w:proofErr w:type="gramStart"/>
      <w:r>
        <w:rPr>
          <w:sz w:val="24"/>
        </w:rPr>
        <w:t>”</w:t>
      </w:r>
      <w:proofErr w:type="gramEnd"/>
    </w:p>
    <w:p w:rsidR="00776634" w:rsidRDefault="00C81D89" w:rsidP="00776634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Coluna </w:t>
      </w:r>
      <w:r w:rsidR="00776634">
        <w:rPr>
          <w:sz w:val="24"/>
        </w:rPr>
        <w:t>“Duração”, ao invés de “</w:t>
      </w:r>
      <w:proofErr w:type="spellStart"/>
      <w:r w:rsidR="00776634">
        <w:rPr>
          <w:sz w:val="24"/>
        </w:rPr>
        <w:t>Duration</w:t>
      </w:r>
      <w:proofErr w:type="spellEnd"/>
      <w:proofErr w:type="gramStart"/>
      <w:r w:rsidR="00776634">
        <w:rPr>
          <w:sz w:val="24"/>
        </w:rPr>
        <w:t>”</w:t>
      </w:r>
      <w:proofErr w:type="gramEnd"/>
    </w:p>
    <w:p w:rsidR="00C81D89" w:rsidRDefault="006474CC" w:rsidP="006474CC">
      <w:pPr>
        <w:pStyle w:val="Ttulo1"/>
      </w:pPr>
      <w:bookmarkStart w:id="6" w:name="_Toc460847207"/>
      <w:r>
        <w:t>Detalhes</w:t>
      </w:r>
      <w:r w:rsidR="00C81D89">
        <w:t xml:space="preserve"> do Conteúdo</w:t>
      </w:r>
      <w:bookmarkEnd w:id="6"/>
    </w:p>
    <w:p w:rsidR="00C81D89" w:rsidRDefault="00C81D89" w:rsidP="00C81D89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“Informações do Conteúdo”, ao invés de “</w:t>
      </w:r>
      <w:proofErr w:type="spellStart"/>
      <w:r>
        <w:rPr>
          <w:sz w:val="24"/>
        </w:rPr>
        <w:t>Content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Information</w:t>
      </w:r>
      <w:proofErr w:type="spellEnd"/>
      <w:proofErr w:type="gramStart"/>
      <w:r>
        <w:rPr>
          <w:sz w:val="24"/>
        </w:rPr>
        <w:t>”</w:t>
      </w:r>
      <w:proofErr w:type="gramEnd"/>
    </w:p>
    <w:p w:rsidR="00C81D89" w:rsidRDefault="00C81D89" w:rsidP="00C81D89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“Nome do arquivo”, ao invés de “File </w:t>
      </w:r>
      <w:proofErr w:type="spellStart"/>
      <w:r>
        <w:rPr>
          <w:sz w:val="24"/>
        </w:rPr>
        <w:t>Name</w:t>
      </w:r>
      <w:proofErr w:type="spellEnd"/>
      <w:proofErr w:type="gramStart"/>
      <w:r>
        <w:rPr>
          <w:sz w:val="24"/>
        </w:rPr>
        <w:t>”</w:t>
      </w:r>
      <w:proofErr w:type="gramEnd"/>
    </w:p>
    <w:p w:rsidR="00C81D89" w:rsidRDefault="00C81D89" w:rsidP="00C81D89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“URL Pública”, ao invés de “</w:t>
      </w:r>
      <w:proofErr w:type="spellStart"/>
      <w:r>
        <w:rPr>
          <w:sz w:val="24"/>
        </w:rPr>
        <w:t>Public</w:t>
      </w:r>
      <w:proofErr w:type="spellEnd"/>
      <w:r>
        <w:rPr>
          <w:sz w:val="24"/>
        </w:rPr>
        <w:t xml:space="preserve"> URL</w:t>
      </w:r>
      <w:proofErr w:type="gramStart"/>
      <w:r>
        <w:rPr>
          <w:sz w:val="24"/>
        </w:rPr>
        <w:t>”</w:t>
      </w:r>
      <w:proofErr w:type="gramEnd"/>
    </w:p>
    <w:p w:rsidR="00C81D89" w:rsidRDefault="00C81D89" w:rsidP="00C81D89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“Voltar para lista de conteúdo”, ao invés de “Back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Contents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list</w:t>
      </w:r>
      <w:proofErr w:type="spellEnd"/>
      <w:proofErr w:type="gramStart"/>
      <w:r>
        <w:rPr>
          <w:sz w:val="24"/>
        </w:rPr>
        <w:t>”</w:t>
      </w:r>
      <w:proofErr w:type="gramEnd"/>
    </w:p>
    <w:p w:rsidR="00C81D89" w:rsidRDefault="00C81D89" w:rsidP="006474CC">
      <w:pPr>
        <w:pStyle w:val="Ttulo1"/>
      </w:pPr>
      <w:bookmarkStart w:id="7" w:name="_Toc460847208"/>
      <w:r>
        <w:t>Aba “Jobs”</w:t>
      </w:r>
      <w:bookmarkEnd w:id="7"/>
    </w:p>
    <w:p w:rsidR="00C81D89" w:rsidRDefault="00C81D89" w:rsidP="00C81D89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“Novo </w:t>
      </w:r>
      <w:proofErr w:type="spellStart"/>
      <w:r>
        <w:rPr>
          <w:sz w:val="24"/>
        </w:rPr>
        <w:t>Job</w:t>
      </w:r>
      <w:proofErr w:type="spellEnd"/>
      <w:r>
        <w:rPr>
          <w:sz w:val="24"/>
        </w:rPr>
        <w:t>”, ao invés de “New</w:t>
      </w:r>
      <w:proofErr w:type="gramStart"/>
      <w:r>
        <w:rPr>
          <w:sz w:val="24"/>
        </w:rPr>
        <w:t>”</w:t>
      </w:r>
      <w:proofErr w:type="gramEnd"/>
    </w:p>
    <w:p w:rsidR="00C81D89" w:rsidRDefault="00C81D89" w:rsidP="00C81D89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“Cancelar” ao invés de “</w:t>
      </w:r>
      <w:proofErr w:type="spellStart"/>
      <w:r>
        <w:rPr>
          <w:sz w:val="24"/>
        </w:rPr>
        <w:t>Cancel</w:t>
      </w:r>
      <w:proofErr w:type="spellEnd"/>
      <w:r>
        <w:rPr>
          <w:sz w:val="24"/>
        </w:rPr>
        <w:t>”</w:t>
      </w:r>
    </w:p>
    <w:p w:rsidR="00C81D89" w:rsidRDefault="00C81D89" w:rsidP="00C81D89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“Remover”, ao invés de “</w:t>
      </w:r>
      <w:proofErr w:type="gramStart"/>
      <w:r>
        <w:rPr>
          <w:sz w:val="24"/>
        </w:rPr>
        <w:t>Delete</w:t>
      </w:r>
      <w:proofErr w:type="gramEnd"/>
      <w:r>
        <w:rPr>
          <w:sz w:val="24"/>
        </w:rPr>
        <w:t>”</w:t>
      </w:r>
    </w:p>
    <w:p w:rsidR="00C81D89" w:rsidRDefault="00C81D89" w:rsidP="00C81D89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“Atualizar”, ao invés de “</w:t>
      </w:r>
      <w:proofErr w:type="spellStart"/>
      <w:r>
        <w:rPr>
          <w:sz w:val="24"/>
        </w:rPr>
        <w:t>Refresh</w:t>
      </w:r>
      <w:proofErr w:type="spellEnd"/>
      <w:proofErr w:type="gramStart"/>
      <w:r>
        <w:rPr>
          <w:sz w:val="24"/>
        </w:rPr>
        <w:t>”</w:t>
      </w:r>
      <w:proofErr w:type="gramEnd"/>
    </w:p>
    <w:p w:rsidR="00C81D89" w:rsidRDefault="00C81D89" w:rsidP="00C81D89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“Nome”, ao invés de “</w:t>
      </w:r>
      <w:proofErr w:type="spellStart"/>
      <w:r>
        <w:rPr>
          <w:sz w:val="24"/>
        </w:rPr>
        <w:t>Name</w:t>
      </w:r>
      <w:proofErr w:type="spellEnd"/>
      <w:proofErr w:type="gramStart"/>
      <w:r>
        <w:rPr>
          <w:sz w:val="24"/>
        </w:rPr>
        <w:t>”</w:t>
      </w:r>
      <w:proofErr w:type="gramEnd"/>
    </w:p>
    <w:p w:rsidR="00C81D89" w:rsidRDefault="00C81D89" w:rsidP="00C81D89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“Status”, ao invés de “</w:t>
      </w:r>
      <w:proofErr w:type="spellStart"/>
      <w:r>
        <w:rPr>
          <w:sz w:val="24"/>
        </w:rPr>
        <w:t>State</w:t>
      </w:r>
      <w:proofErr w:type="spellEnd"/>
      <w:proofErr w:type="gramStart"/>
      <w:r>
        <w:rPr>
          <w:sz w:val="24"/>
        </w:rPr>
        <w:t>”</w:t>
      </w:r>
      <w:proofErr w:type="gramEnd"/>
    </w:p>
    <w:p w:rsidR="00C81D89" w:rsidRDefault="00C81D89" w:rsidP="00C81D89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“Buscar”, ao invés de “</w:t>
      </w:r>
      <w:proofErr w:type="spellStart"/>
      <w:r>
        <w:rPr>
          <w:sz w:val="24"/>
        </w:rPr>
        <w:t>Search</w:t>
      </w:r>
      <w:proofErr w:type="spellEnd"/>
      <w:proofErr w:type="gramStart"/>
      <w:r>
        <w:rPr>
          <w:sz w:val="24"/>
        </w:rPr>
        <w:t>”</w:t>
      </w:r>
      <w:proofErr w:type="gramEnd"/>
    </w:p>
    <w:p w:rsidR="00C81D89" w:rsidRDefault="00C81D89" w:rsidP="00C81D89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“Reiniciar Busca”, ao invés de “Reset </w:t>
      </w:r>
      <w:proofErr w:type="spellStart"/>
      <w:r>
        <w:rPr>
          <w:sz w:val="24"/>
        </w:rPr>
        <w:t>Search</w:t>
      </w:r>
      <w:proofErr w:type="spellEnd"/>
      <w:proofErr w:type="gramStart"/>
      <w:r>
        <w:rPr>
          <w:sz w:val="24"/>
        </w:rPr>
        <w:t>”</w:t>
      </w:r>
      <w:proofErr w:type="gramEnd"/>
    </w:p>
    <w:p w:rsidR="00C81D89" w:rsidRDefault="00C81D89" w:rsidP="00C81D89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lastRenderedPageBreak/>
        <w:t xml:space="preserve">“total de </w:t>
      </w:r>
      <w:proofErr w:type="gramStart"/>
      <w:r>
        <w:rPr>
          <w:sz w:val="24"/>
        </w:rPr>
        <w:t>item(</w:t>
      </w:r>
      <w:proofErr w:type="spellStart"/>
      <w:proofErr w:type="gramEnd"/>
      <w:r>
        <w:rPr>
          <w:sz w:val="24"/>
        </w:rPr>
        <w:t>ns</w:t>
      </w:r>
      <w:proofErr w:type="spellEnd"/>
      <w:r>
        <w:rPr>
          <w:sz w:val="24"/>
        </w:rPr>
        <w:t>)”, ao invés de “item(s) total”</w:t>
      </w:r>
    </w:p>
    <w:p w:rsidR="00C81D89" w:rsidRDefault="00C81D89" w:rsidP="00C81D89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Coluna “Nome”, ao invés de “</w:t>
      </w:r>
      <w:proofErr w:type="spellStart"/>
      <w:r>
        <w:rPr>
          <w:sz w:val="24"/>
        </w:rPr>
        <w:t>Name</w:t>
      </w:r>
      <w:proofErr w:type="spellEnd"/>
      <w:proofErr w:type="gramStart"/>
      <w:r>
        <w:rPr>
          <w:sz w:val="24"/>
        </w:rPr>
        <w:t>”</w:t>
      </w:r>
      <w:proofErr w:type="gramEnd"/>
    </w:p>
    <w:p w:rsidR="00C81D89" w:rsidRDefault="00C81D89" w:rsidP="00C81D89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Coluna “Status”, ao invés de “</w:t>
      </w:r>
      <w:proofErr w:type="spellStart"/>
      <w:r>
        <w:rPr>
          <w:sz w:val="24"/>
        </w:rPr>
        <w:t>State</w:t>
      </w:r>
      <w:proofErr w:type="spellEnd"/>
      <w:proofErr w:type="gramStart"/>
      <w:r>
        <w:rPr>
          <w:sz w:val="24"/>
        </w:rPr>
        <w:t>”</w:t>
      </w:r>
      <w:proofErr w:type="gramEnd"/>
    </w:p>
    <w:p w:rsidR="00C81D89" w:rsidRDefault="00C81D89" w:rsidP="00C81D89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Coluna “URI de Entrada”, ao invés de “Input URI</w:t>
      </w:r>
      <w:proofErr w:type="gramStart"/>
      <w:r>
        <w:rPr>
          <w:sz w:val="24"/>
        </w:rPr>
        <w:t>”</w:t>
      </w:r>
      <w:proofErr w:type="gramEnd"/>
    </w:p>
    <w:p w:rsidR="00C81D89" w:rsidRDefault="00C81D89" w:rsidP="00C81D89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“Número de registros por página”, ao invés de “</w:t>
      </w:r>
      <w:proofErr w:type="spellStart"/>
      <w:r>
        <w:rPr>
          <w:sz w:val="24"/>
        </w:rPr>
        <w:t>Number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entries</w:t>
      </w:r>
      <w:proofErr w:type="spellEnd"/>
      <w:r>
        <w:rPr>
          <w:sz w:val="24"/>
        </w:rPr>
        <w:t xml:space="preserve"> per </w:t>
      </w:r>
      <w:proofErr w:type="spellStart"/>
      <w:proofErr w:type="gramStart"/>
      <w:r>
        <w:rPr>
          <w:sz w:val="24"/>
        </w:rPr>
        <w:t>page</w:t>
      </w:r>
      <w:proofErr w:type="spellEnd"/>
      <w:proofErr w:type="gramEnd"/>
      <w:r>
        <w:rPr>
          <w:sz w:val="24"/>
        </w:rPr>
        <w:t>”</w:t>
      </w:r>
    </w:p>
    <w:p w:rsidR="00C81D89" w:rsidRDefault="006474CC" w:rsidP="006474CC">
      <w:pPr>
        <w:pStyle w:val="Ttulo1"/>
      </w:pPr>
      <w:r>
        <w:t xml:space="preserve"> </w:t>
      </w:r>
      <w:bookmarkStart w:id="8" w:name="_Toc460847209"/>
      <w:r w:rsidR="00C81D89">
        <w:t xml:space="preserve">Novo </w:t>
      </w:r>
      <w:proofErr w:type="spellStart"/>
      <w:r w:rsidR="00C81D89">
        <w:t>Job</w:t>
      </w:r>
      <w:bookmarkEnd w:id="8"/>
      <w:proofErr w:type="spellEnd"/>
    </w:p>
    <w:p w:rsidR="00C81D89" w:rsidRDefault="00C81D89" w:rsidP="00C81D89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Incluir a possibilidade </w:t>
      </w:r>
      <w:proofErr w:type="gramStart"/>
      <w:r>
        <w:rPr>
          <w:sz w:val="24"/>
        </w:rPr>
        <w:t>do cliente adicionar</w:t>
      </w:r>
      <w:proofErr w:type="gramEnd"/>
      <w:r>
        <w:rPr>
          <w:sz w:val="24"/>
        </w:rPr>
        <w:t xml:space="preserve"> mais de um conteúdo no mesmo </w:t>
      </w:r>
      <w:proofErr w:type="spellStart"/>
      <w:r>
        <w:rPr>
          <w:sz w:val="24"/>
        </w:rPr>
        <w:t>job</w:t>
      </w:r>
      <w:proofErr w:type="spellEnd"/>
      <w:r>
        <w:rPr>
          <w:sz w:val="24"/>
        </w:rPr>
        <w:t xml:space="preserve">  – Referência Interface Elemental</w:t>
      </w:r>
    </w:p>
    <w:p w:rsidR="00C81D89" w:rsidRDefault="00C81D89" w:rsidP="00C81D89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Incluir a possibilidade </w:t>
      </w:r>
      <w:proofErr w:type="gramStart"/>
      <w:r>
        <w:rPr>
          <w:sz w:val="24"/>
        </w:rPr>
        <w:t>do cliente incluir</w:t>
      </w:r>
      <w:proofErr w:type="gramEnd"/>
      <w:r>
        <w:rPr>
          <w:sz w:val="24"/>
        </w:rPr>
        <w:t xml:space="preserve"> “</w:t>
      </w:r>
      <w:proofErr w:type="spellStart"/>
      <w:r>
        <w:rPr>
          <w:sz w:val="24"/>
        </w:rPr>
        <w:t>login</w:t>
      </w:r>
      <w:proofErr w:type="spellEnd"/>
      <w:r>
        <w:rPr>
          <w:sz w:val="24"/>
        </w:rPr>
        <w:t>/senha”, caso o acesso ao conteúdo de entrada exija credenciais de acesso, como FTP – Referência Interface Elemental</w:t>
      </w:r>
    </w:p>
    <w:p w:rsidR="008A17D0" w:rsidRPr="00CA1BC0" w:rsidRDefault="00CA1BC0" w:rsidP="00CA1BC0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>WISH LIST</w:t>
      </w:r>
    </w:p>
    <w:p w:rsidR="008A17D0" w:rsidRDefault="008A17D0" w:rsidP="008A17D0">
      <w:pPr>
        <w:pStyle w:val="PargrafodaLista"/>
        <w:numPr>
          <w:ilvl w:val="2"/>
          <w:numId w:val="1"/>
        </w:numPr>
      </w:pPr>
      <w:r>
        <w:t xml:space="preserve">Permitir que o cliente </w:t>
      </w:r>
      <w:proofErr w:type="gramStart"/>
      <w:r>
        <w:t>navegue</w:t>
      </w:r>
      <w:proofErr w:type="gramEnd"/>
      <w:r w:rsidR="00CA1BC0">
        <w:t xml:space="preserve"> em um </w:t>
      </w:r>
      <w:proofErr w:type="spellStart"/>
      <w:r w:rsidR="00CA1BC0">
        <w:t>Iframe</w:t>
      </w:r>
      <w:proofErr w:type="spellEnd"/>
      <w:r>
        <w:t xml:space="preserve"> e selecione objetos que estão em sua conta do Cloud Storage (Storage Objeto Swift)</w:t>
      </w:r>
    </w:p>
    <w:p w:rsidR="008A17D0" w:rsidRDefault="008A17D0" w:rsidP="008A17D0">
      <w:pPr>
        <w:pStyle w:val="PargrafodaLista"/>
        <w:numPr>
          <w:ilvl w:val="3"/>
          <w:numId w:val="1"/>
        </w:numPr>
      </w:pPr>
      <w:r>
        <w:t xml:space="preserve">Cliente seleciona o </w:t>
      </w:r>
      <w:r>
        <w:t>Usuário de Acesso (</w:t>
      </w:r>
      <w:r>
        <w:t>GET USERS - KEYSTONE</w:t>
      </w:r>
      <w:r>
        <w:t>)</w:t>
      </w:r>
      <w:r>
        <w:t xml:space="preserve"> e</w:t>
      </w:r>
      <w:proofErr w:type="gramStart"/>
      <w:r>
        <w:t xml:space="preserve">  </w:t>
      </w:r>
      <w:proofErr w:type="gramEnd"/>
      <w:r>
        <w:t>Ambiente/</w:t>
      </w:r>
      <w:proofErr w:type="spellStart"/>
      <w:r>
        <w:t>Tenant</w:t>
      </w:r>
      <w:proofErr w:type="spellEnd"/>
      <w:r>
        <w:t xml:space="preserve"> (GET TENANT - KEYSTONE) </w:t>
      </w:r>
    </w:p>
    <w:p w:rsidR="008A17D0" w:rsidRDefault="008A17D0" w:rsidP="008A17D0">
      <w:pPr>
        <w:pStyle w:val="PargrafodaLista"/>
        <w:numPr>
          <w:ilvl w:val="4"/>
          <w:numId w:val="1"/>
        </w:numPr>
      </w:pPr>
      <w:r>
        <w:t xml:space="preserve">Fazemos a autenticação usando API </w:t>
      </w:r>
      <w:proofErr w:type="spellStart"/>
      <w:r>
        <w:t>Openstack</w:t>
      </w:r>
      <w:proofErr w:type="spellEnd"/>
      <w:r>
        <w:t xml:space="preserve"> </w:t>
      </w:r>
      <w:proofErr w:type="spellStart"/>
      <w:r>
        <w:t>Keystone</w:t>
      </w:r>
      <w:proofErr w:type="spellEnd"/>
      <w:r>
        <w:t xml:space="preserve"> </w:t>
      </w:r>
      <w:proofErr w:type="gramStart"/>
      <w:r>
        <w:t>V2.</w:t>
      </w:r>
      <w:proofErr w:type="gramEnd"/>
      <w:r>
        <w:t xml:space="preserve">0 com o ID do </w:t>
      </w:r>
      <w:proofErr w:type="spellStart"/>
      <w:r>
        <w:t>Tenant</w:t>
      </w:r>
      <w:proofErr w:type="spellEnd"/>
      <w:r>
        <w:t xml:space="preserve">, </w:t>
      </w:r>
      <w:proofErr w:type="spellStart"/>
      <w:r>
        <w:t>Login</w:t>
      </w:r>
      <w:proofErr w:type="spellEnd"/>
      <w:r>
        <w:t xml:space="preserve"> e Senha do Usuário. </w:t>
      </w:r>
    </w:p>
    <w:p w:rsidR="008A17D0" w:rsidRDefault="008A17D0" w:rsidP="008A17D0">
      <w:pPr>
        <w:pStyle w:val="PargrafodaLista"/>
        <w:numPr>
          <w:ilvl w:val="3"/>
          <w:numId w:val="1"/>
        </w:numPr>
      </w:pPr>
      <w:proofErr w:type="gramStart"/>
      <w:r>
        <w:t>É</w:t>
      </w:r>
      <w:proofErr w:type="gramEnd"/>
      <w:r>
        <w:t xml:space="preserve"> listado os Containers do Ambiente</w:t>
      </w:r>
      <w:r w:rsidR="00CA1BC0">
        <w:t xml:space="preserve"> (GET ACCOUNT – API SWIFT)</w:t>
      </w:r>
    </w:p>
    <w:p w:rsidR="008A17D0" w:rsidRDefault="008A17D0" w:rsidP="008A17D0">
      <w:pPr>
        <w:pStyle w:val="PargrafodaLista"/>
        <w:numPr>
          <w:ilvl w:val="3"/>
          <w:numId w:val="1"/>
        </w:numPr>
      </w:pPr>
      <w:r>
        <w:t>Cliente pode Clicar em um dos Containers, Navegar até encontrar um dos objetos</w:t>
      </w:r>
      <w:r w:rsidR="00CA1BC0">
        <w:t xml:space="preserve"> (GET CONTAINER/OBJECT – API SWIFT</w:t>
      </w:r>
      <w:proofErr w:type="gramStart"/>
      <w:r w:rsidR="00CA1BC0">
        <w:t>)</w:t>
      </w:r>
      <w:proofErr w:type="gramEnd"/>
    </w:p>
    <w:p w:rsidR="008A17D0" w:rsidRDefault="008A17D0" w:rsidP="008A17D0">
      <w:pPr>
        <w:pStyle w:val="PargrafodaLista"/>
        <w:numPr>
          <w:ilvl w:val="3"/>
          <w:numId w:val="1"/>
        </w:numPr>
      </w:pPr>
      <w:r>
        <w:t xml:space="preserve">Usamos a URL pública do Objeto (GET </w:t>
      </w:r>
      <w:r w:rsidR="00CA1BC0">
        <w:t>OBJECT</w:t>
      </w:r>
      <w:r>
        <w:t xml:space="preserve"> da API do Swift)</w:t>
      </w:r>
      <w:r w:rsidR="00CA1BC0">
        <w:t xml:space="preserve"> como URI Input</w:t>
      </w:r>
    </w:p>
    <w:p w:rsidR="00CA1BC0" w:rsidRDefault="00CA1BC0" w:rsidP="00CA1BC0">
      <w:pPr>
        <w:pStyle w:val="PargrafodaLista"/>
        <w:numPr>
          <w:ilvl w:val="4"/>
          <w:numId w:val="1"/>
        </w:numPr>
      </w:pPr>
      <w:r>
        <w:t>Referências</w:t>
      </w:r>
    </w:p>
    <w:p w:rsidR="00CA1BC0" w:rsidRDefault="008A17D0" w:rsidP="00CA1BC0">
      <w:pPr>
        <w:pStyle w:val="PargrafodaLista"/>
        <w:numPr>
          <w:ilvl w:val="5"/>
          <w:numId w:val="1"/>
        </w:numPr>
      </w:pPr>
      <w:r>
        <w:t xml:space="preserve">API Swift </w:t>
      </w:r>
      <w:hyperlink r:id="rId7" w:history="1">
        <w:r w:rsidRPr="0005434B">
          <w:rPr>
            <w:rStyle w:val="Hyperlink"/>
          </w:rPr>
          <w:t>http://developer.openstack.org/api-ref/object-storage/index.html</w:t>
        </w:r>
      </w:hyperlink>
      <w:r>
        <w:t xml:space="preserve"> </w:t>
      </w:r>
    </w:p>
    <w:p w:rsidR="008A17D0" w:rsidRPr="008A17D0" w:rsidRDefault="008A17D0" w:rsidP="00CA1BC0">
      <w:pPr>
        <w:pStyle w:val="PargrafodaLista"/>
        <w:numPr>
          <w:ilvl w:val="5"/>
          <w:numId w:val="1"/>
        </w:numPr>
      </w:pPr>
      <w:r>
        <w:t xml:space="preserve">API </w:t>
      </w:r>
      <w:proofErr w:type="spellStart"/>
      <w:r>
        <w:t>Keystone</w:t>
      </w:r>
      <w:proofErr w:type="spellEnd"/>
      <w:r>
        <w:t xml:space="preserve"> V2 </w:t>
      </w:r>
      <w:hyperlink r:id="rId8" w:history="1">
        <w:r w:rsidRPr="0005434B">
          <w:rPr>
            <w:rStyle w:val="Hyperlink"/>
          </w:rPr>
          <w:t>http://developer.openstack.org/api-ref/identity/v2/</w:t>
        </w:r>
      </w:hyperlink>
      <w:r>
        <w:t xml:space="preserve"> </w:t>
      </w:r>
    </w:p>
    <w:p w:rsidR="008A17D0" w:rsidRPr="008A17D0" w:rsidRDefault="008A17D0" w:rsidP="008A17D0"/>
    <w:p w:rsidR="00C81D89" w:rsidRDefault="00C81D89" w:rsidP="00C81D89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“Configurações Gerais” ao invés de “General </w:t>
      </w:r>
      <w:proofErr w:type="spellStart"/>
      <w:r>
        <w:rPr>
          <w:sz w:val="24"/>
        </w:rPr>
        <w:t>Configuration</w:t>
      </w:r>
      <w:proofErr w:type="spellEnd"/>
      <w:r>
        <w:rPr>
          <w:sz w:val="24"/>
        </w:rPr>
        <w:t>”</w:t>
      </w:r>
    </w:p>
    <w:p w:rsidR="00C81D89" w:rsidRDefault="00C81D89" w:rsidP="00C81D89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“URI de </w:t>
      </w:r>
      <w:r w:rsidR="006570E3">
        <w:rPr>
          <w:sz w:val="24"/>
        </w:rPr>
        <w:t>do Conteúdo</w:t>
      </w:r>
      <w:r>
        <w:rPr>
          <w:sz w:val="24"/>
        </w:rPr>
        <w:t>”, ao invés de “Input URI</w:t>
      </w:r>
      <w:proofErr w:type="gramStart"/>
      <w:r>
        <w:rPr>
          <w:sz w:val="24"/>
        </w:rPr>
        <w:t>”</w:t>
      </w:r>
      <w:proofErr w:type="gramEnd"/>
    </w:p>
    <w:p w:rsidR="00C81D89" w:rsidRPr="00385217" w:rsidRDefault="00C81D89" w:rsidP="00C81D89">
      <w:pPr>
        <w:pStyle w:val="PargrafodaLista"/>
        <w:numPr>
          <w:ilvl w:val="2"/>
          <w:numId w:val="1"/>
        </w:numPr>
        <w:rPr>
          <w:sz w:val="24"/>
        </w:rPr>
      </w:pPr>
      <w:proofErr w:type="spellStart"/>
      <w:r w:rsidRPr="00385217">
        <w:rPr>
          <w:sz w:val="24"/>
        </w:rPr>
        <w:t>Tooltip</w:t>
      </w:r>
      <w:proofErr w:type="spellEnd"/>
      <w:r w:rsidRPr="00385217">
        <w:rPr>
          <w:sz w:val="24"/>
        </w:rPr>
        <w:t xml:space="preserve"> </w:t>
      </w:r>
      <w:proofErr w:type="gramStart"/>
      <w:r w:rsidR="0067751F">
        <w:rPr>
          <w:sz w:val="24"/>
        </w:rPr>
        <w:t>“URI do conteúdo a ser processado.</w:t>
      </w:r>
      <w:proofErr w:type="gramEnd"/>
      <w:r w:rsidR="0067751F">
        <w:rPr>
          <w:sz w:val="24"/>
        </w:rPr>
        <w:t xml:space="preserve"> Protocolos suportados: </w:t>
      </w:r>
      <w:r w:rsidR="00385217" w:rsidRPr="00385217">
        <w:rPr>
          <w:lang w:val="en-US"/>
        </w:rPr>
        <w:t>HTTP, HTTPS, FTP</w:t>
      </w:r>
      <w:r w:rsidR="0067751F">
        <w:rPr>
          <w:lang w:val="en-US"/>
        </w:rPr>
        <w:t>, SFTP, SCP, S3, S3SSL e ASPERA.</w:t>
      </w:r>
    </w:p>
    <w:p w:rsidR="00385217" w:rsidRPr="00385217" w:rsidRDefault="00385217" w:rsidP="00C81D89">
      <w:pPr>
        <w:pStyle w:val="PargrafodaLista"/>
        <w:numPr>
          <w:ilvl w:val="2"/>
          <w:numId w:val="1"/>
        </w:numPr>
        <w:rPr>
          <w:sz w:val="24"/>
        </w:rPr>
      </w:pPr>
      <w:proofErr w:type="spellStart"/>
      <w:r>
        <w:rPr>
          <w:lang w:val="en-US"/>
        </w:rPr>
        <w:t>Realizar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validação</w:t>
      </w:r>
      <w:proofErr w:type="spellEnd"/>
      <w:r>
        <w:rPr>
          <w:lang w:val="en-US"/>
        </w:rPr>
        <w:t xml:space="preserve"> de campo para que </w:t>
      </w:r>
      <w:proofErr w:type="spellStart"/>
      <w:r>
        <w:rPr>
          <w:lang w:val="en-US"/>
        </w:rPr>
        <w:t>seja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alertado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caso</w:t>
      </w:r>
      <w:proofErr w:type="spellEnd"/>
      <w:r>
        <w:rPr>
          <w:lang w:val="en-US"/>
        </w:rPr>
        <w:t xml:space="preserve"> a URI </w:t>
      </w: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inicie</w:t>
      </w:r>
      <w:proofErr w:type="spellEnd"/>
      <w:r>
        <w:rPr>
          <w:lang w:val="en-US"/>
        </w:rPr>
        <w:t xml:space="preserve"> com </w:t>
      </w:r>
      <w:proofErr w:type="spellStart"/>
      <w:r>
        <w:rPr>
          <w:lang w:val="en-US"/>
        </w:rPr>
        <w:t>qualquer</w:t>
      </w:r>
      <w:proofErr w:type="spellEnd"/>
      <w:r>
        <w:rPr>
          <w:lang w:val="en-US"/>
        </w:rPr>
        <w:t xml:space="preserve"> um dos </w:t>
      </w:r>
      <w:proofErr w:type="spellStart"/>
      <w:r>
        <w:rPr>
          <w:lang w:val="en-US"/>
        </w:rPr>
        <w:t>protocolos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suportados</w:t>
      </w:r>
      <w:proofErr w:type="spellEnd"/>
    </w:p>
    <w:p w:rsidR="00C81D89" w:rsidRDefault="00C81D89" w:rsidP="00C81D89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“Descrição”, ao invés de “</w:t>
      </w:r>
      <w:proofErr w:type="spellStart"/>
      <w:r>
        <w:rPr>
          <w:sz w:val="24"/>
        </w:rPr>
        <w:t>Description</w:t>
      </w:r>
      <w:proofErr w:type="spellEnd"/>
      <w:proofErr w:type="gramStart"/>
      <w:r>
        <w:rPr>
          <w:sz w:val="24"/>
        </w:rPr>
        <w:t>”</w:t>
      </w:r>
      <w:proofErr w:type="gramEnd"/>
    </w:p>
    <w:p w:rsidR="00C81D89" w:rsidRDefault="00C81D89" w:rsidP="00C81D89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“Opções de Transcodificação”, ao invés de “</w:t>
      </w:r>
      <w:proofErr w:type="spellStart"/>
      <w:r>
        <w:rPr>
          <w:sz w:val="24"/>
        </w:rPr>
        <w:t>Transcoder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Options</w:t>
      </w:r>
      <w:proofErr w:type="spellEnd"/>
      <w:proofErr w:type="gramStart"/>
      <w:r>
        <w:rPr>
          <w:sz w:val="24"/>
        </w:rPr>
        <w:t>”</w:t>
      </w:r>
      <w:proofErr w:type="gramEnd"/>
    </w:p>
    <w:p w:rsidR="00C81D89" w:rsidRDefault="00C81D89" w:rsidP="00C81D89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“</w:t>
      </w:r>
      <w:r w:rsidR="00385217">
        <w:rPr>
          <w:sz w:val="24"/>
        </w:rPr>
        <w:t>Taxa de Proporção</w:t>
      </w:r>
      <w:r>
        <w:rPr>
          <w:sz w:val="24"/>
        </w:rPr>
        <w:t xml:space="preserve"> de Tela do Conteúdo”, ao invés de “</w:t>
      </w:r>
      <w:proofErr w:type="spellStart"/>
      <w:r>
        <w:rPr>
          <w:sz w:val="24"/>
        </w:rPr>
        <w:t>Screen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Format</w:t>
      </w:r>
      <w:proofErr w:type="spellEnd"/>
      <w:proofErr w:type="gramStart"/>
      <w:r>
        <w:rPr>
          <w:sz w:val="24"/>
        </w:rPr>
        <w:t>”</w:t>
      </w:r>
      <w:proofErr w:type="gramEnd"/>
    </w:p>
    <w:p w:rsidR="00C81D89" w:rsidRDefault="00385217" w:rsidP="00C81D89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“16:9 </w:t>
      </w:r>
      <w:r w:rsidR="008C01B3">
        <w:rPr>
          <w:sz w:val="24"/>
        </w:rPr>
        <w:t>(</w:t>
      </w:r>
      <w:proofErr w:type="spellStart"/>
      <w:r>
        <w:rPr>
          <w:sz w:val="24"/>
        </w:rPr>
        <w:t>Widescreen</w:t>
      </w:r>
      <w:proofErr w:type="spellEnd"/>
      <w:r w:rsidR="008C01B3">
        <w:rPr>
          <w:sz w:val="24"/>
        </w:rPr>
        <w:t>)</w:t>
      </w:r>
      <w:r>
        <w:rPr>
          <w:sz w:val="24"/>
        </w:rPr>
        <w:t>”, ao invés de “16:9</w:t>
      </w:r>
      <w:proofErr w:type="gramStart"/>
      <w:r>
        <w:rPr>
          <w:sz w:val="24"/>
        </w:rPr>
        <w:t>”</w:t>
      </w:r>
      <w:proofErr w:type="gramEnd"/>
    </w:p>
    <w:p w:rsidR="00385217" w:rsidRDefault="00385217" w:rsidP="00C81D89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lastRenderedPageBreak/>
        <w:t xml:space="preserve">“JIT </w:t>
      </w:r>
      <w:proofErr w:type="spellStart"/>
      <w:r>
        <w:rPr>
          <w:sz w:val="24"/>
        </w:rPr>
        <w:t>Encryption</w:t>
      </w:r>
      <w:proofErr w:type="spellEnd"/>
      <w:r>
        <w:rPr>
          <w:sz w:val="24"/>
        </w:rPr>
        <w:t>”, ao invés de “Use HTTPS</w:t>
      </w:r>
      <w:proofErr w:type="gramStart"/>
      <w:r>
        <w:rPr>
          <w:sz w:val="24"/>
        </w:rPr>
        <w:t>”</w:t>
      </w:r>
      <w:proofErr w:type="gramEnd"/>
    </w:p>
    <w:p w:rsidR="00385217" w:rsidRPr="00385217" w:rsidRDefault="00385217" w:rsidP="00385217">
      <w:pPr>
        <w:pStyle w:val="PargrafodaLista"/>
        <w:numPr>
          <w:ilvl w:val="2"/>
          <w:numId w:val="1"/>
        </w:numPr>
        <w:rPr>
          <w:sz w:val="24"/>
          <w:highlight w:val="yellow"/>
        </w:rPr>
      </w:pPr>
      <w:r w:rsidRPr="00385217">
        <w:rPr>
          <w:sz w:val="24"/>
          <w:highlight w:val="yellow"/>
        </w:rPr>
        <w:t xml:space="preserve">Incluir </w:t>
      </w:r>
      <w:proofErr w:type="spellStart"/>
      <w:r w:rsidRPr="00385217">
        <w:rPr>
          <w:sz w:val="24"/>
          <w:highlight w:val="yellow"/>
        </w:rPr>
        <w:t>Tooltip</w:t>
      </w:r>
      <w:proofErr w:type="spellEnd"/>
      <w:r w:rsidRPr="00385217">
        <w:rPr>
          <w:sz w:val="24"/>
          <w:highlight w:val="yellow"/>
        </w:rPr>
        <w:t xml:space="preserve"> informando o que é o JIT </w:t>
      </w:r>
      <w:proofErr w:type="spellStart"/>
      <w:r w:rsidRPr="00385217">
        <w:rPr>
          <w:sz w:val="24"/>
          <w:highlight w:val="yellow"/>
        </w:rPr>
        <w:t>Encryption</w:t>
      </w:r>
      <w:proofErr w:type="spellEnd"/>
    </w:p>
    <w:p w:rsidR="00385217" w:rsidRDefault="00385217" w:rsidP="00385217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“Perfil Premium”, ao invés de “Premium </w:t>
      </w:r>
      <w:proofErr w:type="spellStart"/>
      <w:r>
        <w:rPr>
          <w:sz w:val="24"/>
        </w:rPr>
        <w:t>configuration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options</w:t>
      </w:r>
      <w:proofErr w:type="spellEnd"/>
      <w:proofErr w:type="gramStart"/>
      <w:r>
        <w:rPr>
          <w:sz w:val="24"/>
        </w:rPr>
        <w:t>”</w:t>
      </w:r>
      <w:proofErr w:type="gramEnd"/>
    </w:p>
    <w:p w:rsidR="00385217" w:rsidRPr="00385217" w:rsidRDefault="00385217" w:rsidP="00385217">
      <w:pPr>
        <w:pStyle w:val="PargrafodaLista"/>
        <w:numPr>
          <w:ilvl w:val="2"/>
          <w:numId w:val="1"/>
        </w:numPr>
        <w:rPr>
          <w:sz w:val="24"/>
        </w:rPr>
      </w:pPr>
      <w:r w:rsidRPr="00385217">
        <w:rPr>
          <w:sz w:val="24"/>
        </w:rPr>
        <w:t xml:space="preserve">Incluir </w:t>
      </w:r>
      <w:proofErr w:type="spellStart"/>
      <w:r w:rsidRPr="00385217">
        <w:rPr>
          <w:sz w:val="24"/>
        </w:rPr>
        <w:t>Tooltip</w:t>
      </w:r>
      <w:proofErr w:type="spellEnd"/>
      <w:r w:rsidRPr="00385217">
        <w:rPr>
          <w:sz w:val="24"/>
        </w:rPr>
        <w:t xml:space="preserve"> informando o que é o perfil Premium</w:t>
      </w:r>
    </w:p>
    <w:tbl>
      <w:tblPr>
        <w:tblStyle w:val="Tabelacomgrade"/>
        <w:tblW w:w="0" w:type="auto"/>
        <w:tblInd w:w="1416" w:type="dxa"/>
        <w:tblLook w:val="04A0" w:firstRow="1" w:lastRow="0" w:firstColumn="1" w:lastColumn="0" w:noHBand="0" w:noVBand="1"/>
      </w:tblPr>
      <w:tblGrid>
        <w:gridCol w:w="2447"/>
        <w:gridCol w:w="2428"/>
        <w:gridCol w:w="2429"/>
      </w:tblGrid>
      <w:tr w:rsidR="00385217" w:rsidTr="00385217">
        <w:tc>
          <w:tcPr>
            <w:tcW w:w="2881" w:type="dxa"/>
          </w:tcPr>
          <w:p w:rsidR="00385217" w:rsidRDefault="00385217" w:rsidP="00385217">
            <w:pPr>
              <w:pStyle w:val="PargrafodaLista"/>
              <w:ind w:left="0"/>
              <w:rPr>
                <w:sz w:val="24"/>
              </w:rPr>
            </w:pPr>
          </w:p>
        </w:tc>
        <w:tc>
          <w:tcPr>
            <w:tcW w:w="2881" w:type="dxa"/>
          </w:tcPr>
          <w:p w:rsidR="00385217" w:rsidRDefault="00385217" w:rsidP="00385217">
            <w:pPr>
              <w:pStyle w:val="Pargrafoda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Standard</w:t>
            </w:r>
          </w:p>
        </w:tc>
        <w:tc>
          <w:tcPr>
            <w:tcW w:w="2882" w:type="dxa"/>
          </w:tcPr>
          <w:p w:rsidR="00385217" w:rsidRDefault="00385217" w:rsidP="00385217">
            <w:pPr>
              <w:pStyle w:val="Pargrafoda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Premium</w:t>
            </w:r>
          </w:p>
        </w:tc>
      </w:tr>
      <w:tr w:rsidR="00385217" w:rsidTr="00385217">
        <w:tc>
          <w:tcPr>
            <w:tcW w:w="2881" w:type="dxa"/>
          </w:tcPr>
          <w:p w:rsidR="00385217" w:rsidRDefault="00385217" w:rsidP="00385217">
            <w:pPr>
              <w:pStyle w:val="PargrafodaLista"/>
              <w:ind w:left="0"/>
              <w:rPr>
                <w:sz w:val="24"/>
              </w:rPr>
            </w:pPr>
            <w:r>
              <w:rPr>
                <w:sz w:val="24"/>
              </w:rPr>
              <w:t>Saídas HD</w:t>
            </w:r>
          </w:p>
        </w:tc>
        <w:tc>
          <w:tcPr>
            <w:tcW w:w="2881" w:type="dxa"/>
            <w:vAlign w:val="center"/>
          </w:tcPr>
          <w:p w:rsidR="00385217" w:rsidRDefault="00385217" w:rsidP="00385217">
            <w:pPr>
              <w:pStyle w:val="PargrafodaLista"/>
              <w:ind w:left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2</w:t>
            </w:r>
            <w:proofErr w:type="gramEnd"/>
          </w:p>
        </w:tc>
        <w:tc>
          <w:tcPr>
            <w:tcW w:w="2882" w:type="dxa"/>
            <w:vAlign w:val="center"/>
          </w:tcPr>
          <w:p w:rsidR="00385217" w:rsidRDefault="00385217" w:rsidP="00385217">
            <w:pPr>
              <w:pStyle w:val="PargrafodaLista"/>
              <w:ind w:left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3</w:t>
            </w:r>
            <w:proofErr w:type="gramEnd"/>
          </w:p>
        </w:tc>
      </w:tr>
      <w:tr w:rsidR="00385217" w:rsidTr="00385217">
        <w:tc>
          <w:tcPr>
            <w:tcW w:w="2881" w:type="dxa"/>
          </w:tcPr>
          <w:p w:rsidR="00385217" w:rsidRDefault="00385217" w:rsidP="00385217">
            <w:pPr>
              <w:pStyle w:val="PargrafodaLista"/>
              <w:ind w:left="0"/>
              <w:rPr>
                <w:sz w:val="24"/>
              </w:rPr>
            </w:pPr>
            <w:r>
              <w:rPr>
                <w:sz w:val="24"/>
              </w:rPr>
              <w:t>Saídas SD</w:t>
            </w:r>
          </w:p>
        </w:tc>
        <w:tc>
          <w:tcPr>
            <w:tcW w:w="2881" w:type="dxa"/>
            <w:vAlign w:val="center"/>
          </w:tcPr>
          <w:p w:rsidR="00385217" w:rsidRDefault="00385217" w:rsidP="00385217">
            <w:pPr>
              <w:pStyle w:val="PargrafodaLista"/>
              <w:ind w:left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3</w:t>
            </w:r>
            <w:proofErr w:type="gramEnd"/>
          </w:p>
        </w:tc>
        <w:tc>
          <w:tcPr>
            <w:tcW w:w="2882" w:type="dxa"/>
            <w:vAlign w:val="center"/>
          </w:tcPr>
          <w:p w:rsidR="00385217" w:rsidRDefault="00385217" w:rsidP="00385217">
            <w:pPr>
              <w:pStyle w:val="PargrafodaLista"/>
              <w:ind w:left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5</w:t>
            </w:r>
            <w:proofErr w:type="gramEnd"/>
          </w:p>
        </w:tc>
      </w:tr>
      <w:tr w:rsidR="00385217" w:rsidTr="00385217">
        <w:tc>
          <w:tcPr>
            <w:tcW w:w="2881" w:type="dxa"/>
          </w:tcPr>
          <w:p w:rsidR="00385217" w:rsidRDefault="00385217" w:rsidP="00385217">
            <w:pPr>
              <w:pStyle w:val="PargrafodaLista"/>
              <w:ind w:left="0"/>
              <w:rPr>
                <w:sz w:val="24"/>
              </w:rPr>
            </w:pPr>
            <w:r>
              <w:rPr>
                <w:sz w:val="24"/>
              </w:rPr>
              <w:t>Protocolos de Saída</w:t>
            </w:r>
          </w:p>
        </w:tc>
        <w:tc>
          <w:tcPr>
            <w:tcW w:w="2881" w:type="dxa"/>
            <w:vAlign w:val="center"/>
          </w:tcPr>
          <w:p w:rsidR="00385217" w:rsidRDefault="00385217" w:rsidP="00385217">
            <w:pPr>
              <w:pStyle w:val="Pargrafoda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HLS</w:t>
            </w:r>
          </w:p>
        </w:tc>
        <w:tc>
          <w:tcPr>
            <w:tcW w:w="2882" w:type="dxa"/>
            <w:vAlign w:val="center"/>
          </w:tcPr>
          <w:p w:rsidR="00385217" w:rsidRDefault="00385217" w:rsidP="00385217">
            <w:pPr>
              <w:pStyle w:val="Pargrafoda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HLS, HSS, HDS e </w:t>
            </w:r>
            <w:proofErr w:type="gramStart"/>
            <w:r>
              <w:rPr>
                <w:sz w:val="24"/>
              </w:rPr>
              <w:t>DASH</w:t>
            </w:r>
            <w:proofErr w:type="gramEnd"/>
          </w:p>
        </w:tc>
      </w:tr>
      <w:tr w:rsidR="00385217" w:rsidTr="00385217">
        <w:tc>
          <w:tcPr>
            <w:tcW w:w="2881" w:type="dxa"/>
          </w:tcPr>
          <w:p w:rsidR="00385217" w:rsidRDefault="00385217" w:rsidP="00385217">
            <w:pPr>
              <w:pStyle w:val="PargrafodaLista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Parametros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Custom</w:t>
            </w:r>
            <w:proofErr w:type="spellEnd"/>
          </w:p>
        </w:tc>
        <w:tc>
          <w:tcPr>
            <w:tcW w:w="2881" w:type="dxa"/>
            <w:vAlign w:val="center"/>
          </w:tcPr>
          <w:p w:rsidR="00385217" w:rsidRDefault="00385217" w:rsidP="00385217">
            <w:pPr>
              <w:pStyle w:val="PargrafodaLista"/>
              <w:ind w:left="0"/>
              <w:jc w:val="center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FrameRate</w:t>
            </w:r>
            <w:proofErr w:type="spellEnd"/>
            <w:proofErr w:type="gramEnd"/>
          </w:p>
        </w:tc>
        <w:tc>
          <w:tcPr>
            <w:tcW w:w="2882" w:type="dxa"/>
            <w:vAlign w:val="center"/>
          </w:tcPr>
          <w:p w:rsidR="00385217" w:rsidRDefault="00385217" w:rsidP="00385217">
            <w:pPr>
              <w:pStyle w:val="Pargrafoda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Resolução de Vídeo</w:t>
            </w:r>
          </w:p>
          <w:p w:rsidR="00385217" w:rsidRDefault="00385217" w:rsidP="00385217">
            <w:pPr>
              <w:pStyle w:val="PargrafodaLista"/>
              <w:ind w:left="0"/>
              <w:jc w:val="center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BitRate</w:t>
            </w:r>
            <w:proofErr w:type="spellEnd"/>
            <w:proofErr w:type="gramEnd"/>
            <w:r>
              <w:rPr>
                <w:sz w:val="24"/>
              </w:rPr>
              <w:t xml:space="preserve"> de Vídeo</w:t>
            </w:r>
          </w:p>
          <w:p w:rsidR="00385217" w:rsidRDefault="00385217" w:rsidP="00385217">
            <w:pPr>
              <w:pStyle w:val="PargrafodaLista"/>
              <w:ind w:left="0"/>
              <w:jc w:val="center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FrameRate</w:t>
            </w:r>
            <w:proofErr w:type="spellEnd"/>
            <w:proofErr w:type="gramEnd"/>
          </w:p>
          <w:p w:rsidR="00385217" w:rsidRDefault="00385217" w:rsidP="00385217">
            <w:pPr>
              <w:pStyle w:val="PargrafodaLista"/>
              <w:ind w:left="0"/>
              <w:jc w:val="center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BitRate</w:t>
            </w:r>
            <w:proofErr w:type="spellEnd"/>
            <w:proofErr w:type="gramEnd"/>
            <w:r>
              <w:rPr>
                <w:sz w:val="24"/>
              </w:rPr>
              <w:t xml:space="preserve"> do Áudio</w:t>
            </w:r>
          </w:p>
        </w:tc>
      </w:tr>
    </w:tbl>
    <w:p w:rsidR="00385217" w:rsidRDefault="00385217" w:rsidP="00385217">
      <w:pPr>
        <w:pStyle w:val="PargrafodaLista"/>
        <w:ind w:left="1416"/>
        <w:rPr>
          <w:sz w:val="24"/>
        </w:rPr>
      </w:pPr>
    </w:p>
    <w:p w:rsidR="00385217" w:rsidRDefault="00385217" w:rsidP="00385217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“Próximo”, ao invés de “Next</w:t>
      </w:r>
      <w:proofErr w:type="gramStart"/>
      <w:r>
        <w:rPr>
          <w:sz w:val="24"/>
        </w:rPr>
        <w:t>”</w:t>
      </w:r>
      <w:proofErr w:type="gramEnd"/>
    </w:p>
    <w:p w:rsidR="00385217" w:rsidRDefault="00385217" w:rsidP="00385217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“Cancelar”, ao invés de “</w:t>
      </w:r>
      <w:proofErr w:type="spellStart"/>
      <w:r>
        <w:rPr>
          <w:sz w:val="24"/>
        </w:rPr>
        <w:t>Cancel</w:t>
      </w:r>
      <w:proofErr w:type="spellEnd"/>
      <w:proofErr w:type="gramStart"/>
      <w:r>
        <w:rPr>
          <w:sz w:val="24"/>
        </w:rPr>
        <w:t>”</w:t>
      </w:r>
      <w:proofErr w:type="gramEnd"/>
    </w:p>
    <w:p w:rsidR="00C81D89" w:rsidRDefault="00C81D89" w:rsidP="00C81D89">
      <w:pPr>
        <w:pStyle w:val="PargrafodaLista"/>
        <w:ind w:left="708"/>
        <w:rPr>
          <w:sz w:val="24"/>
        </w:rPr>
      </w:pPr>
    </w:p>
    <w:p w:rsidR="008046AB" w:rsidRDefault="008C01B3" w:rsidP="006474CC">
      <w:pPr>
        <w:pStyle w:val="Ttulo1"/>
      </w:pPr>
      <w:bookmarkStart w:id="9" w:name="_Toc460847210"/>
      <w:r>
        <w:t>Tela de Transcodificação</w:t>
      </w:r>
      <w:bookmarkEnd w:id="9"/>
    </w:p>
    <w:p w:rsidR="008C01B3" w:rsidRDefault="008C01B3" w:rsidP="008C01B3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“</w:t>
      </w:r>
      <w:proofErr w:type="spellStart"/>
      <w:r>
        <w:rPr>
          <w:sz w:val="24"/>
        </w:rPr>
        <w:t>Parametros</w:t>
      </w:r>
      <w:proofErr w:type="spellEnd"/>
      <w:r>
        <w:rPr>
          <w:sz w:val="24"/>
        </w:rPr>
        <w:t xml:space="preserve"> de Transcodificação”, ao invés de “</w:t>
      </w:r>
      <w:proofErr w:type="spellStart"/>
      <w:r>
        <w:rPr>
          <w:sz w:val="24"/>
        </w:rPr>
        <w:t>Transcoder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Parameters</w:t>
      </w:r>
      <w:proofErr w:type="spellEnd"/>
      <w:proofErr w:type="gramStart"/>
      <w:r>
        <w:rPr>
          <w:sz w:val="24"/>
        </w:rPr>
        <w:t>”</w:t>
      </w:r>
      <w:proofErr w:type="gramEnd"/>
    </w:p>
    <w:p w:rsidR="008C01B3" w:rsidRDefault="008C01B3" w:rsidP="008C01B3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Se Standard: “Confirme a Resolução, Frame Rate, Bit Rate de Vídeo e Bit Rate de Áudio que será usado na transcodificação”, ao invés de “</w:t>
      </w:r>
      <w:proofErr w:type="spellStart"/>
      <w:r>
        <w:rPr>
          <w:sz w:val="24"/>
        </w:rPr>
        <w:t>Resolutions</w:t>
      </w:r>
      <w:proofErr w:type="spellEnd"/>
      <w:r>
        <w:rPr>
          <w:sz w:val="24"/>
        </w:rPr>
        <w:t xml:space="preserve">, </w:t>
      </w:r>
      <w:proofErr w:type="gramStart"/>
      <w:r>
        <w:rPr>
          <w:sz w:val="24"/>
        </w:rPr>
        <w:t>Frame Rates</w:t>
      </w:r>
      <w:proofErr w:type="gramEnd"/>
      <w:r>
        <w:rPr>
          <w:sz w:val="24"/>
        </w:rPr>
        <w:t>...”</w:t>
      </w:r>
    </w:p>
    <w:p w:rsidR="008C01B3" w:rsidRDefault="008C01B3" w:rsidP="008C01B3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Se Premium: “Ajuste a Resolução, Frame Rate, Bit Rate de Vídeo e Bit Rate de Áudio que será usado na transcodificação”, ao invés de “</w:t>
      </w:r>
      <w:proofErr w:type="spellStart"/>
      <w:r>
        <w:rPr>
          <w:sz w:val="24"/>
        </w:rPr>
        <w:t>you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change</w:t>
      </w:r>
      <w:proofErr w:type="spellEnd"/>
      <w:r>
        <w:rPr>
          <w:sz w:val="24"/>
        </w:rPr>
        <w:t>...</w:t>
      </w:r>
      <w:proofErr w:type="gramStart"/>
      <w:r>
        <w:rPr>
          <w:sz w:val="24"/>
        </w:rPr>
        <w:t>”</w:t>
      </w:r>
      <w:proofErr w:type="gramEnd"/>
    </w:p>
    <w:p w:rsidR="008C01B3" w:rsidRDefault="008C01B3" w:rsidP="008C01B3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“Standard 16:9 1080p”, ao invés de “Standard-16-9-</w:t>
      </w:r>
      <w:proofErr w:type="gramStart"/>
      <w:r>
        <w:rPr>
          <w:sz w:val="24"/>
        </w:rPr>
        <w:t>1080p</w:t>
      </w:r>
      <w:proofErr w:type="gramEnd"/>
    </w:p>
    <w:p w:rsidR="008C01B3" w:rsidRDefault="008C01B3" w:rsidP="008C01B3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Ajustar diagramação</w:t>
      </w:r>
    </w:p>
    <w:tbl>
      <w:tblPr>
        <w:tblStyle w:val="Tabelacomgrade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1075"/>
        <w:gridCol w:w="1403"/>
        <w:gridCol w:w="1394"/>
        <w:gridCol w:w="1391"/>
        <w:gridCol w:w="1147"/>
        <w:gridCol w:w="795"/>
        <w:gridCol w:w="795"/>
      </w:tblGrid>
      <w:tr w:rsidR="008C01B3" w:rsidRPr="008C01B3" w:rsidTr="008C01B3">
        <w:trPr>
          <w:jc w:val="center"/>
        </w:trPr>
        <w:tc>
          <w:tcPr>
            <w:tcW w:w="1075" w:type="dxa"/>
            <w:vAlign w:val="center"/>
          </w:tcPr>
          <w:p w:rsidR="008C01B3" w:rsidRPr="008C01B3" w:rsidRDefault="008C01B3" w:rsidP="008C01B3">
            <w:pPr>
              <w:jc w:val="center"/>
              <w:rPr>
                <w:sz w:val="18"/>
              </w:rPr>
            </w:pPr>
            <w:r w:rsidRPr="008C01B3">
              <w:rPr>
                <w:sz w:val="18"/>
              </w:rPr>
              <w:t>Perfil</w:t>
            </w:r>
          </w:p>
        </w:tc>
        <w:tc>
          <w:tcPr>
            <w:tcW w:w="1403" w:type="dxa"/>
            <w:vAlign w:val="center"/>
          </w:tcPr>
          <w:p w:rsidR="008C01B3" w:rsidRPr="008C01B3" w:rsidRDefault="008C01B3" w:rsidP="008C01B3">
            <w:pPr>
              <w:jc w:val="center"/>
              <w:rPr>
                <w:sz w:val="18"/>
              </w:rPr>
            </w:pPr>
            <w:r w:rsidRPr="008C01B3">
              <w:rPr>
                <w:sz w:val="18"/>
              </w:rPr>
              <w:t>Proporção</w:t>
            </w:r>
          </w:p>
        </w:tc>
        <w:tc>
          <w:tcPr>
            <w:tcW w:w="1394" w:type="dxa"/>
            <w:vAlign w:val="center"/>
          </w:tcPr>
          <w:p w:rsidR="008C01B3" w:rsidRPr="008C01B3" w:rsidRDefault="008C01B3" w:rsidP="008C01B3">
            <w:pPr>
              <w:jc w:val="center"/>
              <w:rPr>
                <w:sz w:val="18"/>
              </w:rPr>
            </w:pPr>
            <w:r w:rsidRPr="008C01B3">
              <w:rPr>
                <w:sz w:val="18"/>
              </w:rPr>
              <w:t>Taxa de Qualidade</w:t>
            </w:r>
          </w:p>
        </w:tc>
        <w:tc>
          <w:tcPr>
            <w:tcW w:w="1391" w:type="dxa"/>
            <w:vAlign w:val="center"/>
          </w:tcPr>
          <w:p w:rsidR="008C01B3" w:rsidRPr="008C01B3" w:rsidRDefault="008C01B3" w:rsidP="008C01B3">
            <w:pPr>
              <w:jc w:val="center"/>
              <w:rPr>
                <w:sz w:val="18"/>
              </w:rPr>
            </w:pPr>
            <w:r w:rsidRPr="008C01B3">
              <w:rPr>
                <w:sz w:val="18"/>
              </w:rPr>
              <w:t>Resolução</w:t>
            </w:r>
          </w:p>
        </w:tc>
        <w:tc>
          <w:tcPr>
            <w:tcW w:w="1147" w:type="dxa"/>
            <w:vAlign w:val="center"/>
          </w:tcPr>
          <w:p w:rsidR="008C01B3" w:rsidRPr="008C01B3" w:rsidRDefault="008C01B3" w:rsidP="008C01B3">
            <w:pPr>
              <w:jc w:val="center"/>
              <w:rPr>
                <w:sz w:val="18"/>
              </w:rPr>
            </w:pPr>
            <w:r w:rsidRPr="008C01B3">
              <w:rPr>
                <w:sz w:val="18"/>
              </w:rPr>
              <w:t>Frame Rate</w:t>
            </w:r>
          </w:p>
        </w:tc>
        <w:tc>
          <w:tcPr>
            <w:tcW w:w="795" w:type="dxa"/>
            <w:vAlign w:val="center"/>
          </w:tcPr>
          <w:p w:rsidR="008C01B3" w:rsidRPr="008C01B3" w:rsidRDefault="008C01B3" w:rsidP="008C01B3">
            <w:pPr>
              <w:jc w:val="center"/>
              <w:rPr>
                <w:sz w:val="18"/>
              </w:rPr>
            </w:pPr>
            <w:r w:rsidRPr="008C01B3">
              <w:rPr>
                <w:sz w:val="18"/>
              </w:rPr>
              <w:t>Bit Rate Vídeo</w:t>
            </w:r>
          </w:p>
        </w:tc>
        <w:tc>
          <w:tcPr>
            <w:tcW w:w="795" w:type="dxa"/>
            <w:vAlign w:val="center"/>
          </w:tcPr>
          <w:p w:rsidR="008C01B3" w:rsidRPr="008C01B3" w:rsidRDefault="008C01B3" w:rsidP="008C01B3">
            <w:pPr>
              <w:jc w:val="center"/>
              <w:rPr>
                <w:sz w:val="18"/>
              </w:rPr>
            </w:pPr>
            <w:r w:rsidRPr="008C01B3">
              <w:rPr>
                <w:sz w:val="18"/>
              </w:rPr>
              <w:t>Bit Rate</w:t>
            </w:r>
          </w:p>
          <w:p w:rsidR="008C01B3" w:rsidRPr="008C01B3" w:rsidRDefault="008C01B3" w:rsidP="008C01B3">
            <w:pPr>
              <w:jc w:val="center"/>
              <w:rPr>
                <w:sz w:val="18"/>
              </w:rPr>
            </w:pPr>
            <w:r w:rsidRPr="008C01B3">
              <w:rPr>
                <w:sz w:val="18"/>
              </w:rPr>
              <w:t>Áudio</w:t>
            </w:r>
          </w:p>
        </w:tc>
      </w:tr>
      <w:tr w:rsidR="008C01B3" w:rsidRPr="008C01B3" w:rsidTr="00EF4D6C">
        <w:trPr>
          <w:jc w:val="center"/>
        </w:trPr>
        <w:tc>
          <w:tcPr>
            <w:tcW w:w="1075" w:type="dxa"/>
            <w:vAlign w:val="center"/>
          </w:tcPr>
          <w:p w:rsidR="008C01B3" w:rsidRPr="008C01B3" w:rsidRDefault="008C01B3" w:rsidP="008C01B3">
            <w:pPr>
              <w:jc w:val="center"/>
              <w:rPr>
                <w:sz w:val="18"/>
              </w:rPr>
            </w:pPr>
            <w:r>
              <w:rPr>
                <w:sz w:val="18"/>
              </w:rPr>
              <w:t>Standard</w:t>
            </w:r>
          </w:p>
        </w:tc>
        <w:tc>
          <w:tcPr>
            <w:tcW w:w="1403" w:type="dxa"/>
            <w:vAlign w:val="center"/>
          </w:tcPr>
          <w:p w:rsidR="008C01B3" w:rsidRPr="008C01B3" w:rsidRDefault="008C01B3" w:rsidP="008C01B3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16:9</w:t>
            </w:r>
          </w:p>
        </w:tc>
        <w:tc>
          <w:tcPr>
            <w:tcW w:w="1394" w:type="dxa"/>
            <w:vAlign w:val="center"/>
          </w:tcPr>
          <w:p w:rsidR="008C01B3" w:rsidRPr="008C01B3" w:rsidRDefault="008C01B3" w:rsidP="008C01B3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1080p</w:t>
            </w:r>
          </w:p>
        </w:tc>
        <w:tc>
          <w:tcPr>
            <w:tcW w:w="1391" w:type="dxa"/>
          </w:tcPr>
          <w:p w:rsidR="008C01B3" w:rsidRDefault="008C01B3">
            <w:r w:rsidRPr="009E3D9C">
              <w:rPr>
                <w:sz w:val="18"/>
              </w:rPr>
              <w:t>...</w:t>
            </w:r>
          </w:p>
        </w:tc>
        <w:tc>
          <w:tcPr>
            <w:tcW w:w="1147" w:type="dxa"/>
          </w:tcPr>
          <w:p w:rsidR="008C01B3" w:rsidRDefault="008C01B3">
            <w:r w:rsidRPr="009E3D9C">
              <w:rPr>
                <w:sz w:val="18"/>
              </w:rPr>
              <w:t>...</w:t>
            </w:r>
          </w:p>
        </w:tc>
        <w:tc>
          <w:tcPr>
            <w:tcW w:w="795" w:type="dxa"/>
          </w:tcPr>
          <w:p w:rsidR="008C01B3" w:rsidRDefault="008C01B3">
            <w:r w:rsidRPr="00E1205A">
              <w:rPr>
                <w:sz w:val="18"/>
              </w:rPr>
              <w:t>...</w:t>
            </w:r>
          </w:p>
        </w:tc>
        <w:tc>
          <w:tcPr>
            <w:tcW w:w="795" w:type="dxa"/>
          </w:tcPr>
          <w:p w:rsidR="008C01B3" w:rsidRDefault="008C01B3">
            <w:r w:rsidRPr="00E1205A">
              <w:rPr>
                <w:sz w:val="18"/>
              </w:rPr>
              <w:t>...</w:t>
            </w:r>
          </w:p>
        </w:tc>
      </w:tr>
      <w:tr w:rsidR="008C01B3" w:rsidRPr="008C01B3" w:rsidTr="00EF4D6C">
        <w:trPr>
          <w:jc w:val="center"/>
        </w:trPr>
        <w:tc>
          <w:tcPr>
            <w:tcW w:w="1075" w:type="dxa"/>
            <w:vAlign w:val="center"/>
          </w:tcPr>
          <w:p w:rsidR="008C01B3" w:rsidRPr="008C01B3" w:rsidRDefault="008C01B3" w:rsidP="008C01B3">
            <w:pPr>
              <w:jc w:val="center"/>
              <w:rPr>
                <w:sz w:val="18"/>
              </w:rPr>
            </w:pPr>
            <w:r>
              <w:rPr>
                <w:sz w:val="18"/>
              </w:rPr>
              <w:t>Standard</w:t>
            </w:r>
          </w:p>
        </w:tc>
        <w:tc>
          <w:tcPr>
            <w:tcW w:w="1403" w:type="dxa"/>
            <w:vAlign w:val="center"/>
          </w:tcPr>
          <w:p w:rsidR="008C01B3" w:rsidRPr="008C01B3" w:rsidRDefault="008C01B3" w:rsidP="008C01B3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16:9</w:t>
            </w:r>
          </w:p>
        </w:tc>
        <w:tc>
          <w:tcPr>
            <w:tcW w:w="1394" w:type="dxa"/>
            <w:vAlign w:val="center"/>
          </w:tcPr>
          <w:p w:rsidR="008C01B3" w:rsidRPr="008C01B3" w:rsidRDefault="008C01B3" w:rsidP="008C01B3">
            <w:pPr>
              <w:jc w:val="center"/>
              <w:rPr>
                <w:sz w:val="18"/>
              </w:rPr>
            </w:pPr>
            <w:r>
              <w:rPr>
                <w:sz w:val="18"/>
              </w:rPr>
              <w:t>720p</w:t>
            </w:r>
          </w:p>
        </w:tc>
        <w:tc>
          <w:tcPr>
            <w:tcW w:w="1391" w:type="dxa"/>
          </w:tcPr>
          <w:p w:rsidR="008C01B3" w:rsidRDefault="008C01B3">
            <w:r w:rsidRPr="009E3D9C">
              <w:rPr>
                <w:sz w:val="18"/>
              </w:rPr>
              <w:t>...</w:t>
            </w:r>
          </w:p>
        </w:tc>
        <w:tc>
          <w:tcPr>
            <w:tcW w:w="1147" w:type="dxa"/>
          </w:tcPr>
          <w:p w:rsidR="008C01B3" w:rsidRDefault="008C01B3">
            <w:r w:rsidRPr="009E3D9C">
              <w:rPr>
                <w:sz w:val="18"/>
              </w:rPr>
              <w:t>...</w:t>
            </w:r>
          </w:p>
        </w:tc>
        <w:tc>
          <w:tcPr>
            <w:tcW w:w="795" w:type="dxa"/>
          </w:tcPr>
          <w:p w:rsidR="008C01B3" w:rsidRDefault="008C01B3">
            <w:r w:rsidRPr="00E1205A">
              <w:rPr>
                <w:sz w:val="18"/>
              </w:rPr>
              <w:t>...</w:t>
            </w:r>
          </w:p>
        </w:tc>
        <w:tc>
          <w:tcPr>
            <w:tcW w:w="795" w:type="dxa"/>
          </w:tcPr>
          <w:p w:rsidR="008C01B3" w:rsidRDefault="008C01B3">
            <w:r w:rsidRPr="00E1205A">
              <w:rPr>
                <w:sz w:val="18"/>
              </w:rPr>
              <w:t>...</w:t>
            </w:r>
          </w:p>
        </w:tc>
      </w:tr>
      <w:tr w:rsidR="008C01B3" w:rsidRPr="008C01B3" w:rsidTr="00EF4D6C">
        <w:trPr>
          <w:jc w:val="center"/>
        </w:trPr>
        <w:tc>
          <w:tcPr>
            <w:tcW w:w="1075" w:type="dxa"/>
            <w:vAlign w:val="center"/>
          </w:tcPr>
          <w:p w:rsidR="008C01B3" w:rsidRPr="008C01B3" w:rsidRDefault="008C01B3" w:rsidP="008C01B3">
            <w:pPr>
              <w:jc w:val="center"/>
              <w:rPr>
                <w:sz w:val="18"/>
              </w:rPr>
            </w:pPr>
            <w:r>
              <w:rPr>
                <w:sz w:val="18"/>
              </w:rPr>
              <w:t>Standard</w:t>
            </w:r>
          </w:p>
        </w:tc>
        <w:tc>
          <w:tcPr>
            <w:tcW w:w="1403" w:type="dxa"/>
            <w:vAlign w:val="center"/>
          </w:tcPr>
          <w:p w:rsidR="008C01B3" w:rsidRPr="008C01B3" w:rsidRDefault="008C01B3" w:rsidP="008C01B3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16:9</w:t>
            </w:r>
          </w:p>
        </w:tc>
        <w:tc>
          <w:tcPr>
            <w:tcW w:w="1394" w:type="dxa"/>
            <w:vAlign w:val="center"/>
          </w:tcPr>
          <w:p w:rsidR="008C01B3" w:rsidRPr="008C01B3" w:rsidRDefault="008C01B3" w:rsidP="008C01B3">
            <w:pPr>
              <w:jc w:val="center"/>
              <w:rPr>
                <w:sz w:val="18"/>
              </w:rPr>
            </w:pPr>
            <w:r>
              <w:rPr>
                <w:sz w:val="18"/>
              </w:rPr>
              <w:t>480p</w:t>
            </w:r>
          </w:p>
        </w:tc>
        <w:tc>
          <w:tcPr>
            <w:tcW w:w="1391" w:type="dxa"/>
          </w:tcPr>
          <w:p w:rsidR="008C01B3" w:rsidRDefault="008C01B3">
            <w:r w:rsidRPr="009E3D9C">
              <w:rPr>
                <w:sz w:val="18"/>
              </w:rPr>
              <w:t>...</w:t>
            </w:r>
          </w:p>
        </w:tc>
        <w:tc>
          <w:tcPr>
            <w:tcW w:w="1147" w:type="dxa"/>
          </w:tcPr>
          <w:p w:rsidR="008C01B3" w:rsidRDefault="008C01B3">
            <w:r w:rsidRPr="009E3D9C">
              <w:rPr>
                <w:sz w:val="18"/>
              </w:rPr>
              <w:t>...</w:t>
            </w:r>
          </w:p>
        </w:tc>
        <w:tc>
          <w:tcPr>
            <w:tcW w:w="795" w:type="dxa"/>
          </w:tcPr>
          <w:p w:rsidR="008C01B3" w:rsidRDefault="008C01B3">
            <w:r w:rsidRPr="00E1205A">
              <w:rPr>
                <w:sz w:val="18"/>
              </w:rPr>
              <w:t>...</w:t>
            </w:r>
          </w:p>
        </w:tc>
        <w:tc>
          <w:tcPr>
            <w:tcW w:w="795" w:type="dxa"/>
          </w:tcPr>
          <w:p w:rsidR="008C01B3" w:rsidRDefault="008C01B3">
            <w:r w:rsidRPr="00E1205A">
              <w:rPr>
                <w:sz w:val="18"/>
              </w:rPr>
              <w:t>...</w:t>
            </w:r>
          </w:p>
        </w:tc>
      </w:tr>
      <w:tr w:rsidR="008C01B3" w:rsidRPr="008C01B3" w:rsidTr="00EF4D6C">
        <w:trPr>
          <w:jc w:val="center"/>
        </w:trPr>
        <w:tc>
          <w:tcPr>
            <w:tcW w:w="1075" w:type="dxa"/>
            <w:vAlign w:val="center"/>
          </w:tcPr>
          <w:p w:rsidR="008C01B3" w:rsidRPr="008C01B3" w:rsidRDefault="008C01B3" w:rsidP="008C01B3">
            <w:pPr>
              <w:jc w:val="center"/>
              <w:rPr>
                <w:sz w:val="18"/>
              </w:rPr>
            </w:pPr>
            <w:r>
              <w:rPr>
                <w:sz w:val="18"/>
              </w:rPr>
              <w:t>Standard</w:t>
            </w:r>
          </w:p>
        </w:tc>
        <w:tc>
          <w:tcPr>
            <w:tcW w:w="1403" w:type="dxa"/>
            <w:vAlign w:val="center"/>
          </w:tcPr>
          <w:p w:rsidR="008C01B3" w:rsidRPr="008C01B3" w:rsidRDefault="008C01B3" w:rsidP="008C01B3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16:9</w:t>
            </w:r>
          </w:p>
        </w:tc>
        <w:tc>
          <w:tcPr>
            <w:tcW w:w="1394" w:type="dxa"/>
            <w:vAlign w:val="center"/>
          </w:tcPr>
          <w:p w:rsidR="008C01B3" w:rsidRPr="008C01B3" w:rsidRDefault="008C01B3" w:rsidP="008C01B3">
            <w:pPr>
              <w:jc w:val="center"/>
              <w:rPr>
                <w:sz w:val="18"/>
              </w:rPr>
            </w:pPr>
            <w:r>
              <w:rPr>
                <w:sz w:val="18"/>
              </w:rPr>
              <w:t>360p</w:t>
            </w:r>
          </w:p>
        </w:tc>
        <w:tc>
          <w:tcPr>
            <w:tcW w:w="1391" w:type="dxa"/>
          </w:tcPr>
          <w:p w:rsidR="008C01B3" w:rsidRDefault="008C01B3">
            <w:r w:rsidRPr="009E3D9C">
              <w:rPr>
                <w:sz w:val="18"/>
              </w:rPr>
              <w:t>...</w:t>
            </w:r>
          </w:p>
        </w:tc>
        <w:tc>
          <w:tcPr>
            <w:tcW w:w="1147" w:type="dxa"/>
          </w:tcPr>
          <w:p w:rsidR="008C01B3" w:rsidRDefault="008C01B3">
            <w:r w:rsidRPr="009E3D9C">
              <w:rPr>
                <w:sz w:val="18"/>
              </w:rPr>
              <w:t>...</w:t>
            </w:r>
          </w:p>
        </w:tc>
        <w:tc>
          <w:tcPr>
            <w:tcW w:w="795" w:type="dxa"/>
          </w:tcPr>
          <w:p w:rsidR="008C01B3" w:rsidRDefault="008C01B3">
            <w:r w:rsidRPr="00E1205A">
              <w:rPr>
                <w:sz w:val="18"/>
              </w:rPr>
              <w:t>...</w:t>
            </w:r>
          </w:p>
        </w:tc>
        <w:tc>
          <w:tcPr>
            <w:tcW w:w="795" w:type="dxa"/>
          </w:tcPr>
          <w:p w:rsidR="008C01B3" w:rsidRDefault="008C01B3">
            <w:r w:rsidRPr="00E1205A">
              <w:rPr>
                <w:sz w:val="18"/>
              </w:rPr>
              <w:t>...</w:t>
            </w:r>
          </w:p>
        </w:tc>
      </w:tr>
      <w:tr w:rsidR="008C01B3" w:rsidRPr="008C01B3" w:rsidTr="00EF4D6C">
        <w:trPr>
          <w:jc w:val="center"/>
        </w:trPr>
        <w:tc>
          <w:tcPr>
            <w:tcW w:w="1075" w:type="dxa"/>
            <w:vAlign w:val="center"/>
          </w:tcPr>
          <w:p w:rsidR="008C01B3" w:rsidRDefault="008C01B3" w:rsidP="008C01B3">
            <w:pPr>
              <w:jc w:val="center"/>
              <w:rPr>
                <w:sz w:val="18"/>
              </w:rPr>
            </w:pPr>
            <w:r>
              <w:rPr>
                <w:sz w:val="18"/>
              </w:rPr>
              <w:t>Standard</w:t>
            </w:r>
          </w:p>
        </w:tc>
        <w:tc>
          <w:tcPr>
            <w:tcW w:w="1403" w:type="dxa"/>
            <w:vAlign w:val="center"/>
          </w:tcPr>
          <w:p w:rsidR="008C01B3" w:rsidRPr="008C01B3" w:rsidRDefault="008C01B3" w:rsidP="008C01B3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16:9</w:t>
            </w:r>
          </w:p>
        </w:tc>
        <w:tc>
          <w:tcPr>
            <w:tcW w:w="1394" w:type="dxa"/>
            <w:vAlign w:val="center"/>
          </w:tcPr>
          <w:p w:rsidR="008C01B3" w:rsidRPr="008C01B3" w:rsidRDefault="008C01B3" w:rsidP="008C01B3">
            <w:pPr>
              <w:jc w:val="center"/>
              <w:rPr>
                <w:sz w:val="18"/>
              </w:rPr>
            </w:pPr>
            <w:r>
              <w:rPr>
                <w:sz w:val="18"/>
              </w:rPr>
              <w:t>240p</w:t>
            </w:r>
          </w:p>
        </w:tc>
        <w:tc>
          <w:tcPr>
            <w:tcW w:w="1391" w:type="dxa"/>
          </w:tcPr>
          <w:p w:rsidR="008C01B3" w:rsidRDefault="008C01B3">
            <w:r w:rsidRPr="009E3D9C">
              <w:rPr>
                <w:sz w:val="18"/>
              </w:rPr>
              <w:t>...</w:t>
            </w:r>
          </w:p>
        </w:tc>
        <w:tc>
          <w:tcPr>
            <w:tcW w:w="1147" w:type="dxa"/>
          </w:tcPr>
          <w:p w:rsidR="008C01B3" w:rsidRDefault="008C01B3">
            <w:r w:rsidRPr="009E3D9C">
              <w:rPr>
                <w:sz w:val="18"/>
              </w:rPr>
              <w:t>...</w:t>
            </w:r>
          </w:p>
        </w:tc>
        <w:tc>
          <w:tcPr>
            <w:tcW w:w="795" w:type="dxa"/>
          </w:tcPr>
          <w:p w:rsidR="008C01B3" w:rsidRDefault="008C01B3">
            <w:r w:rsidRPr="00E1205A">
              <w:rPr>
                <w:sz w:val="18"/>
              </w:rPr>
              <w:t>...</w:t>
            </w:r>
          </w:p>
        </w:tc>
        <w:tc>
          <w:tcPr>
            <w:tcW w:w="795" w:type="dxa"/>
          </w:tcPr>
          <w:p w:rsidR="008C01B3" w:rsidRDefault="008C01B3">
            <w:r w:rsidRPr="00E1205A">
              <w:rPr>
                <w:sz w:val="18"/>
              </w:rPr>
              <w:t>...</w:t>
            </w:r>
          </w:p>
        </w:tc>
      </w:tr>
    </w:tbl>
    <w:p w:rsidR="008C01B3" w:rsidRDefault="008C01B3" w:rsidP="006570E3">
      <w:pPr>
        <w:rPr>
          <w:sz w:val="24"/>
        </w:rPr>
      </w:pPr>
    </w:p>
    <w:p w:rsidR="008C01B3" w:rsidRDefault="008C01B3" w:rsidP="008C01B3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“</w:t>
      </w:r>
      <w:proofErr w:type="gramStart"/>
      <w:r>
        <w:rPr>
          <w:sz w:val="24"/>
        </w:rPr>
        <w:t>Voltar”, ao invés de”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Previous</w:t>
      </w:r>
      <w:proofErr w:type="spellEnd"/>
      <w:r>
        <w:rPr>
          <w:sz w:val="24"/>
        </w:rPr>
        <w:t>”</w:t>
      </w:r>
    </w:p>
    <w:p w:rsidR="006474CC" w:rsidRPr="006474CC" w:rsidRDefault="008C01B3" w:rsidP="006474CC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“Confirmar”, ao invés de “</w:t>
      </w:r>
      <w:proofErr w:type="spellStart"/>
      <w:r>
        <w:rPr>
          <w:sz w:val="24"/>
        </w:rPr>
        <w:t>Finish</w:t>
      </w:r>
      <w:proofErr w:type="spellEnd"/>
      <w:proofErr w:type="gramStart"/>
      <w:r>
        <w:rPr>
          <w:sz w:val="24"/>
        </w:rPr>
        <w:t>”</w:t>
      </w:r>
      <w:proofErr w:type="gramEnd"/>
    </w:p>
    <w:p w:rsidR="006474CC" w:rsidRDefault="006474CC" w:rsidP="006474CC">
      <w:pPr>
        <w:pStyle w:val="Ttulo1"/>
      </w:pPr>
      <w:bookmarkStart w:id="10" w:name="_Toc460847211"/>
      <w:r>
        <w:t>Aba LIVE</w:t>
      </w:r>
      <w:bookmarkEnd w:id="10"/>
    </w:p>
    <w:p w:rsidR="002E7184" w:rsidRDefault="006474CC" w:rsidP="00753D16">
      <w:pPr>
        <w:pStyle w:val="PargrafodaLista"/>
        <w:numPr>
          <w:ilvl w:val="1"/>
          <w:numId w:val="1"/>
        </w:numPr>
      </w:pPr>
      <w:r w:rsidRPr="006474CC">
        <w:t xml:space="preserve">“Criar </w:t>
      </w:r>
      <w:r w:rsidR="002E7184">
        <w:t xml:space="preserve">Novo </w:t>
      </w:r>
      <w:r w:rsidRPr="006474CC">
        <w:t>Canal”, ao invés de “New</w:t>
      </w:r>
      <w:proofErr w:type="gramStart"/>
      <w:r w:rsidRPr="006474CC">
        <w:t>”</w:t>
      </w:r>
      <w:proofErr w:type="gramEnd"/>
    </w:p>
    <w:p w:rsidR="002E7184" w:rsidRDefault="002E7184" w:rsidP="002E7184">
      <w:pPr>
        <w:pStyle w:val="PargrafodaLista"/>
        <w:numPr>
          <w:ilvl w:val="1"/>
          <w:numId w:val="1"/>
        </w:numPr>
      </w:pPr>
      <w:r>
        <w:t>“Iniciar”, ao invés de “Start</w:t>
      </w:r>
      <w:proofErr w:type="gramStart"/>
      <w:r>
        <w:t>”</w:t>
      </w:r>
      <w:proofErr w:type="gramEnd"/>
    </w:p>
    <w:p w:rsidR="002E7184" w:rsidRDefault="002E7184" w:rsidP="002E7184">
      <w:pPr>
        <w:pStyle w:val="PargrafodaLista"/>
        <w:numPr>
          <w:ilvl w:val="1"/>
          <w:numId w:val="1"/>
        </w:numPr>
      </w:pPr>
      <w:r>
        <w:t>“Parar”, ao invés de “Stop</w:t>
      </w:r>
      <w:proofErr w:type="gramStart"/>
      <w:r>
        <w:t>”</w:t>
      </w:r>
      <w:proofErr w:type="gramEnd"/>
    </w:p>
    <w:p w:rsidR="002E7184" w:rsidRDefault="002E7184" w:rsidP="002E7184">
      <w:pPr>
        <w:pStyle w:val="PargrafodaLista"/>
        <w:numPr>
          <w:ilvl w:val="1"/>
          <w:numId w:val="1"/>
        </w:numPr>
      </w:pPr>
      <w:r>
        <w:t>“Remover”, ao invés de “</w:t>
      </w:r>
      <w:proofErr w:type="gramStart"/>
      <w:r>
        <w:t>Delete</w:t>
      </w:r>
      <w:proofErr w:type="gramEnd"/>
      <w:r>
        <w:t>”</w:t>
      </w:r>
    </w:p>
    <w:p w:rsidR="002E7184" w:rsidRDefault="002E7184" w:rsidP="002E7184">
      <w:pPr>
        <w:pStyle w:val="PargrafodaLista"/>
        <w:numPr>
          <w:ilvl w:val="2"/>
          <w:numId w:val="1"/>
        </w:numPr>
      </w:pPr>
      <w:r>
        <w:lastRenderedPageBreak/>
        <w:t xml:space="preserve">Incluir alerta, em caso de clique em “Remover”, solicitando a confirmação de </w:t>
      </w:r>
      <w:proofErr w:type="gramStart"/>
      <w:r>
        <w:t>Remoção</w:t>
      </w:r>
      <w:proofErr w:type="gramEnd"/>
    </w:p>
    <w:p w:rsidR="002E7184" w:rsidRDefault="002E7184" w:rsidP="002E7184">
      <w:pPr>
        <w:pStyle w:val="PargrafodaLista"/>
        <w:numPr>
          <w:ilvl w:val="1"/>
          <w:numId w:val="1"/>
        </w:numPr>
      </w:pPr>
      <w:r>
        <w:t>“Atualizar”, ao invés de “</w:t>
      </w:r>
      <w:proofErr w:type="spellStart"/>
      <w:r>
        <w:t>Refresh</w:t>
      </w:r>
      <w:proofErr w:type="spellEnd"/>
      <w:proofErr w:type="gramStart"/>
      <w:r>
        <w:t>”</w:t>
      </w:r>
      <w:proofErr w:type="gramEnd"/>
    </w:p>
    <w:p w:rsidR="002E7184" w:rsidRDefault="002E7184" w:rsidP="002E7184">
      <w:pPr>
        <w:pStyle w:val="PargrafodaLista"/>
        <w:numPr>
          <w:ilvl w:val="1"/>
          <w:numId w:val="1"/>
        </w:numPr>
      </w:pPr>
      <w:r>
        <w:t>“Nome”, ao invés de “</w:t>
      </w:r>
      <w:proofErr w:type="spellStart"/>
      <w:r>
        <w:t>Name</w:t>
      </w:r>
      <w:proofErr w:type="spellEnd"/>
      <w:proofErr w:type="gramStart"/>
      <w:r>
        <w:t>”</w:t>
      </w:r>
      <w:proofErr w:type="gramEnd"/>
    </w:p>
    <w:p w:rsidR="002E7184" w:rsidRDefault="002E7184" w:rsidP="002E7184">
      <w:pPr>
        <w:pStyle w:val="PargrafodaLista"/>
        <w:numPr>
          <w:ilvl w:val="1"/>
          <w:numId w:val="1"/>
        </w:numPr>
      </w:pPr>
      <w:r>
        <w:t>“Status”, ao invés de “</w:t>
      </w:r>
      <w:proofErr w:type="spellStart"/>
      <w:r>
        <w:t>State</w:t>
      </w:r>
      <w:proofErr w:type="spellEnd"/>
      <w:proofErr w:type="gramStart"/>
      <w:r>
        <w:t>”</w:t>
      </w:r>
      <w:proofErr w:type="gramEnd"/>
    </w:p>
    <w:p w:rsidR="002E7184" w:rsidRDefault="002E7184" w:rsidP="002E7184">
      <w:pPr>
        <w:pStyle w:val="PargrafodaLista"/>
        <w:numPr>
          <w:ilvl w:val="1"/>
          <w:numId w:val="1"/>
        </w:numPr>
      </w:pPr>
      <w:r>
        <w:t>“Buscar”, ao invés de “</w:t>
      </w:r>
      <w:proofErr w:type="spellStart"/>
      <w:r>
        <w:t>Search</w:t>
      </w:r>
      <w:proofErr w:type="spellEnd"/>
      <w:proofErr w:type="gramStart"/>
      <w:r>
        <w:t>”</w:t>
      </w:r>
      <w:proofErr w:type="gramEnd"/>
    </w:p>
    <w:p w:rsidR="002E7184" w:rsidRDefault="002E7184" w:rsidP="002E7184">
      <w:pPr>
        <w:pStyle w:val="PargrafodaLista"/>
        <w:numPr>
          <w:ilvl w:val="1"/>
          <w:numId w:val="1"/>
        </w:numPr>
      </w:pPr>
      <w:r>
        <w:t xml:space="preserve">“Reiniciar Busca”, ao invés de “Reset </w:t>
      </w:r>
      <w:proofErr w:type="spellStart"/>
      <w:r>
        <w:t>Search</w:t>
      </w:r>
      <w:proofErr w:type="spellEnd"/>
      <w:proofErr w:type="gramStart"/>
      <w:r>
        <w:t>”</w:t>
      </w:r>
      <w:proofErr w:type="gramEnd"/>
    </w:p>
    <w:p w:rsidR="002E7184" w:rsidRDefault="002E7184" w:rsidP="002E7184">
      <w:pPr>
        <w:pStyle w:val="Ttulo1"/>
      </w:pPr>
      <w:bookmarkStart w:id="11" w:name="_Toc460847212"/>
      <w:r>
        <w:t>Novo Canal</w:t>
      </w:r>
      <w:bookmarkEnd w:id="11"/>
    </w:p>
    <w:p w:rsidR="002E7184" w:rsidRDefault="002E7184" w:rsidP="00753D16">
      <w:pPr>
        <w:pStyle w:val="PargrafodaLista"/>
        <w:numPr>
          <w:ilvl w:val="1"/>
          <w:numId w:val="1"/>
        </w:numPr>
      </w:pPr>
      <w:r>
        <w:t xml:space="preserve">“Configurações Gerais”, ao invés de “General </w:t>
      </w:r>
      <w:proofErr w:type="spellStart"/>
      <w:r>
        <w:t>Configuration</w:t>
      </w:r>
      <w:proofErr w:type="spellEnd"/>
      <w:proofErr w:type="gramStart"/>
      <w:r>
        <w:t>”</w:t>
      </w:r>
      <w:proofErr w:type="gramEnd"/>
    </w:p>
    <w:p w:rsidR="002E7184" w:rsidRDefault="002E7184" w:rsidP="002E7184">
      <w:pPr>
        <w:pStyle w:val="PargrafodaLista"/>
        <w:numPr>
          <w:ilvl w:val="1"/>
          <w:numId w:val="1"/>
        </w:numPr>
        <w:spacing w:after="0"/>
      </w:pPr>
      <w:r>
        <w:t>“Nome do Canal”, ao invés de “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Name</w:t>
      </w:r>
      <w:proofErr w:type="spellEnd"/>
      <w:proofErr w:type="gramStart"/>
      <w:r>
        <w:t>”</w:t>
      </w:r>
      <w:proofErr w:type="gramEnd"/>
    </w:p>
    <w:p w:rsidR="002E7184" w:rsidRDefault="002E7184" w:rsidP="002E7184">
      <w:pPr>
        <w:pStyle w:val="PargrafodaLista"/>
        <w:numPr>
          <w:ilvl w:val="1"/>
          <w:numId w:val="1"/>
        </w:numPr>
        <w:spacing w:after="0"/>
      </w:pPr>
      <w:r>
        <w:t>“Descrição”, ao invés de “</w:t>
      </w:r>
      <w:proofErr w:type="spellStart"/>
      <w:r>
        <w:t>Description</w:t>
      </w:r>
      <w:proofErr w:type="spellEnd"/>
      <w:proofErr w:type="gramStart"/>
      <w:r>
        <w:t>”</w:t>
      </w:r>
      <w:proofErr w:type="gramEnd"/>
    </w:p>
    <w:p w:rsidR="002E7184" w:rsidRDefault="002E7184" w:rsidP="002E7184">
      <w:pPr>
        <w:pStyle w:val="PargrafodaLista"/>
        <w:numPr>
          <w:ilvl w:val="1"/>
          <w:numId w:val="1"/>
        </w:numPr>
        <w:spacing w:after="0"/>
      </w:pPr>
      <w:r>
        <w:t>“Opções de Transcodificação”, ao invés de “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Options</w:t>
      </w:r>
      <w:proofErr w:type="spellEnd"/>
      <w:proofErr w:type="gramStart"/>
      <w:r>
        <w:t>”</w:t>
      </w:r>
      <w:proofErr w:type="gramEnd"/>
    </w:p>
    <w:p w:rsidR="002E7184" w:rsidRDefault="002E7184" w:rsidP="002E7184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“Taxa de Proporção de Tela do Conteúdo”, ao invés de “</w:t>
      </w:r>
      <w:proofErr w:type="spellStart"/>
      <w:r>
        <w:rPr>
          <w:sz w:val="24"/>
        </w:rPr>
        <w:t>Screen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Format</w:t>
      </w:r>
      <w:proofErr w:type="spellEnd"/>
      <w:proofErr w:type="gramStart"/>
      <w:r>
        <w:rPr>
          <w:sz w:val="24"/>
        </w:rPr>
        <w:t>”</w:t>
      </w:r>
      <w:proofErr w:type="gramEnd"/>
    </w:p>
    <w:p w:rsidR="002E7184" w:rsidRDefault="002E7184" w:rsidP="002E7184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“16:9 (</w:t>
      </w:r>
      <w:proofErr w:type="spellStart"/>
      <w:r>
        <w:rPr>
          <w:sz w:val="24"/>
        </w:rPr>
        <w:t>Widescreen</w:t>
      </w:r>
      <w:proofErr w:type="spellEnd"/>
      <w:r>
        <w:rPr>
          <w:sz w:val="24"/>
        </w:rPr>
        <w:t>)”, ao invés de “16:9</w:t>
      </w:r>
      <w:proofErr w:type="gramStart"/>
      <w:r>
        <w:rPr>
          <w:sz w:val="24"/>
        </w:rPr>
        <w:t>”</w:t>
      </w:r>
      <w:proofErr w:type="gramEnd"/>
    </w:p>
    <w:p w:rsidR="002E7184" w:rsidRDefault="002E7184" w:rsidP="002E7184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“Habilitar DVR de 2 horas”, ao invés de “</w:t>
      </w:r>
      <w:proofErr w:type="spellStart"/>
      <w:r>
        <w:rPr>
          <w:sz w:val="24"/>
        </w:rPr>
        <w:t>Provide</w:t>
      </w:r>
      <w:proofErr w:type="spellEnd"/>
      <w:r>
        <w:rPr>
          <w:sz w:val="24"/>
        </w:rPr>
        <w:t xml:space="preserve"> DVR </w:t>
      </w:r>
      <w:proofErr w:type="spellStart"/>
      <w:r>
        <w:rPr>
          <w:sz w:val="24"/>
        </w:rPr>
        <w:t>Feature</w:t>
      </w:r>
      <w:proofErr w:type="spellEnd"/>
      <w:proofErr w:type="gramStart"/>
      <w:r>
        <w:rPr>
          <w:sz w:val="24"/>
        </w:rPr>
        <w:t>”</w:t>
      </w:r>
      <w:proofErr w:type="gramEnd"/>
    </w:p>
    <w:p w:rsidR="002E7184" w:rsidRPr="002E7184" w:rsidRDefault="002E7184" w:rsidP="002E7184">
      <w:pPr>
        <w:pStyle w:val="PargrafodaLista"/>
        <w:numPr>
          <w:ilvl w:val="2"/>
          <w:numId w:val="1"/>
        </w:numPr>
        <w:rPr>
          <w:sz w:val="24"/>
          <w:highlight w:val="yellow"/>
        </w:rPr>
      </w:pPr>
      <w:proofErr w:type="spellStart"/>
      <w:r w:rsidRPr="002E7184">
        <w:rPr>
          <w:sz w:val="24"/>
          <w:highlight w:val="yellow"/>
        </w:rPr>
        <w:t>Inlcuir</w:t>
      </w:r>
      <w:proofErr w:type="spellEnd"/>
      <w:r w:rsidRPr="002E7184">
        <w:rPr>
          <w:sz w:val="24"/>
          <w:highlight w:val="yellow"/>
        </w:rPr>
        <w:t xml:space="preserve"> </w:t>
      </w:r>
      <w:proofErr w:type="spellStart"/>
      <w:r w:rsidRPr="002E7184">
        <w:rPr>
          <w:sz w:val="24"/>
          <w:highlight w:val="yellow"/>
        </w:rPr>
        <w:t>Tooltip</w:t>
      </w:r>
      <w:proofErr w:type="spellEnd"/>
      <w:r w:rsidRPr="002E7184">
        <w:rPr>
          <w:sz w:val="24"/>
          <w:highlight w:val="yellow"/>
        </w:rPr>
        <w:t xml:space="preserve"> informando o que é DVR</w:t>
      </w:r>
    </w:p>
    <w:p w:rsidR="002E7184" w:rsidRDefault="002E7184" w:rsidP="002E7184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“JIT </w:t>
      </w:r>
      <w:proofErr w:type="spellStart"/>
      <w:r>
        <w:rPr>
          <w:sz w:val="24"/>
        </w:rPr>
        <w:t>Encryption</w:t>
      </w:r>
      <w:proofErr w:type="spellEnd"/>
      <w:r>
        <w:rPr>
          <w:sz w:val="24"/>
        </w:rPr>
        <w:t>”, ao invés de “Use HTTPS</w:t>
      </w:r>
      <w:proofErr w:type="gramStart"/>
      <w:r>
        <w:rPr>
          <w:sz w:val="24"/>
        </w:rPr>
        <w:t>”</w:t>
      </w:r>
      <w:proofErr w:type="gramEnd"/>
    </w:p>
    <w:p w:rsidR="002E7184" w:rsidRPr="00385217" w:rsidRDefault="002E7184" w:rsidP="002E7184">
      <w:pPr>
        <w:pStyle w:val="PargrafodaLista"/>
        <w:numPr>
          <w:ilvl w:val="2"/>
          <w:numId w:val="1"/>
        </w:numPr>
        <w:rPr>
          <w:sz w:val="24"/>
          <w:highlight w:val="yellow"/>
        </w:rPr>
      </w:pPr>
      <w:r w:rsidRPr="00385217">
        <w:rPr>
          <w:sz w:val="24"/>
          <w:highlight w:val="yellow"/>
        </w:rPr>
        <w:t xml:space="preserve">Incluir </w:t>
      </w:r>
      <w:proofErr w:type="spellStart"/>
      <w:r w:rsidRPr="00385217">
        <w:rPr>
          <w:sz w:val="24"/>
          <w:highlight w:val="yellow"/>
        </w:rPr>
        <w:t>Tooltip</w:t>
      </w:r>
      <w:proofErr w:type="spellEnd"/>
      <w:r w:rsidRPr="00385217">
        <w:rPr>
          <w:sz w:val="24"/>
          <w:highlight w:val="yellow"/>
        </w:rPr>
        <w:t xml:space="preserve"> informando o que é o JIT </w:t>
      </w:r>
      <w:proofErr w:type="spellStart"/>
      <w:r w:rsidRPr="00385217">
        <w:rPr>
          <w:sz w:val="24"/>
          <w:highlight w:val="yellow"/>
        </w:rPr>
        <w:t>Encryption</w:t>
      </w:r>
      <w:proofErr w:type="spellEnd"/>
    </w:p>
    <w:p w:rsidR="002E7184" w:rsidRDefault="002E7184" w:rsidP="002E7184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“Perfil Premium”, ao invés de “Premium </w:t>
      </w:r>
      <w:proofErr w:type="spellStart"/>
      <w:r>
        <w:rPr>
          <w:sz w:val="24"/>
        </w:rPr>
        <w:t>configuration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options</w:t>
      </w:r>
      <w:proofErr w:type="spellEnd"/>
      <w:proofErr w:type="gramStart"/>
      <w:r>
        <w:rPr>
          <w:sz w:val="24"/>
        </w:rPr>
        <w:t>”</w:t>
      </w:r>
      <w:proofErr w:type="gramEnd"/>
    </w:p>
    <w:p w:rsidR="002E7184" w:rsidRPr="00385217" w:rsidRDefault="002E7184" w:rsidP="002E7184">
      <w:pPr>
        <w:pStyle w:val="PargrafodaLista"/>
        <w:numPr>
          <w:ilvl w:val="2"/>
          <w:numId w:val="1"/>
        </w:numPr>
        <w:rPr>
          <w:sz w:val="24"/>
        </w:rPr>
      </w:pPr>
      <w:r w:rsidRPr="00385217">
        <w:rPr>
          <w:sz w:val="24"/>
        </w:rPr>
        <w:t xml:space="preserve">Incluir </w:t>
      </w:r>
      <w:proofErr w:type="spellStart"/>
      <w:r w:rsidRPr="00385217">
        <w:rPr>
          <w:sz w:val="24"/>
        </w:rPr>
        <w:t>Tooltip</w:t>
      </w:r>
      <w:proofErr w:type="spellEnd"/>
      <w:r w:rsidRPr="00385217">
        <w:rPr>
          <w:sz w:val="24"/>
        </w:rPr>
        <w:t xml:space="preserve"> informando o que é o perfil Premium</w:t>
      </w:r>
    </w:p>
    <w:tbl>
      <w:tblPr>
        <w:tblStyle w:val="Tabelacomgrade"/>
        <w:tblW w:w="0" w:type="auto"/>
        <w:tblInd w:w="1416" w:type="dxa"/>
        <w:tblLook w:val="04A0" w:firstRow="1" w:lastRow="0" w:firstColumn="1" w:lastColumn="0" w:noHBand="0" w:noVBand="1"/>
      </w:tblPr>
      <w:tblGrid>
        <w:gridCol w:w="2447"/>
        <w:gridCol w:w="2428"/>
        <w:gridCol w:w="2429"/>
      </w:tblGrid>
      <w:tr w:rsidR="002E7184" w:rsidTr="00DC6EBB">
        <w:tc>
          <w:tcPr>
            <w:tcW w:w="2881" w:type="dxa"/>
          </w:tcPr>
          <w:p w:rsidR="002E7184" w:rsidRDefault="002E7184" w:rsidP="00DC6EBB">
            <w:pPr>
              <w:pStyle w:val="PargrafodaLista"/>
              <w:ind w:left="0"/>
              <w:rPr>
                <w:sz w:val="24"/>
              </w:rPr>
            </w:pPr>
          </w:p>
        </w:tc>
        <w:tc>
          <w:tcPr>
            <w:tcW w:w="2881" w:type="dxa"/>
          </w:tcPr>
          <w:p w:rsidR="002E7184" w:rsidRDefault="002E7184" w:rsidP="00DC6EBB">
            <w:pPr>
              <w:pStyle w:val="Pargrafoda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Standard</w:t>
            </w:r>
          </w:p>
        </w:tc>
        <w:tc>
          <w:tcPr>
            <w:tcW w:w="2882" w:type="dxa"/>
          </w:tcPr>
          <w:p w:rsidR="002E7184" w:rsidRDefault="002E7184" w:rsidP="00DC6EBB">
            <w:pPr>
              <w:pStyle w:val="Pargrafoda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Premium</w:t>
            </w:r>
          </w:p>
        </w:tc>
      </w:tr>
      <w:tr w:rsidR="002E7184" w:rsidTr="00DC6EBB">
        <w:tc>
          <w:tcPr>
            <w:tcW w:w="2881" w:type="dxa"/>
          </w:tcPr>
          <w:p w:rsidR="002E7184" w:rsidRDefault="002E7184" w:rsidP="00DC6EBB">
            <w:pPr>
              <w:pStyle w:val="PargrafodaLista"/>
              <w:ind w:left="0"/>
              <w:rPr>
                <w:sz w:val="24"/>
              </w:rPr>
            </w:pPr>
            <w:r>
              <w:rPr>
                <w:sz w:val="24"/>
              </w:rPr>
              <w:t>Saídas HD</w:t>
            </w:r>
          </w:p>
        </w:tc>
        <w:tc>
          <w:tcPr>
            <w:tcW w:w="2881" w:type="dxa"/>
            <w:vAlign w:val="center"/>
          </w:tcPr>
          <w:p w:rsidR="002E7184" w:rsidRDefault="002E7184" w:rsidP="00DC6EBB">
            <w:pPr>
              <w:pStyle w:val="PargrafodaLista"/>
              <w:ind w:left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2</w:t>
            </w:r>
            <w:proofErr w:type="gramEnd"/>
          </w:p>
        </w:tc>
        <w:tc>
          <w:tcPr>
            <w:tcW w:w="2882" w:type="dxa"/>
            <w:vAlign w:val="center"/>
          </w:tcPr>
          <w:p w:rsidR="002E7184" w:rsidRDefault="002E7184" w:rsidP="00DC6EBB">
            <w:pPr>
              <w:pStyle w:val="PargrafodaLista"/>
              <w:ind w:left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3</w:t>
            </w:r>
            <w:proofErr w:type="gramEnd"/>
          </w:p>
        </w:tc>
      </w:tr>
      <w:tr w:rsidR="002E7184" w:rsidTr="00DC6EBB">
        <w:tc>
          <w:tcPr>
            <w:tcW w:w="2881" w:type="dxa"/>
          </w:tcPr>
          <w:p w:rsidR="002E7184" w:rsidRDefault="002E7184" w:rsidP="00DC6EBB">
            <w:pPr>
              <w:pStyle w:val="PargrafodaLista"/>
              <w:ind w:left="0"/>
              <w:rPr>
                <w:sz w:val="24"/>
              </w:rPr>
            </w:pPr>
            <w:r>
              <w:rPr>
                <w:sz w:val="24"/>
              </w:rPr>
              <w:t>Saídas SD</w:t>
            </w:r>
          </w:p>
        </w:tc>
        <w:tc>
          <w:tcPr>
            <w:tcW w:w="2881" w:type="dxa"/>
            <w:vAlign w:val="center"/>
          </w:tcPr>
          <w:p w:rsidR="002E7184" w:rsidRDefault="002E7184" w:rsidP="00DC6EBB">
            <w:pPr>
              <w:pStyle w:val="PargrafodaLista"/>
              <w:ind w:left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3</w:t>
            </w:r>
            <w:proofErr w:type="gramEnd"/>
          </w:p>
        </w:tc>
        <w:tc>
          <w:tcPr>
            <w:tcW w:w="2882" w:type="dxa"/>
            <w:vAlign w:val="center"/>
          </w:tcPr>
          <w:p w:rsidR="002E7184" w:rsidRDefault="002E7184" w:rsidP="00DC6EBB">
            <w:pPr>
              <w:pStyle w:val="PargrafodaLista"/>
              <w:ind w:left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5</w:t>
            </w:r>
            <w:proofErr w:type="gramEnd"/>
          </w:p>
        </w:tc>
      </w:tr>
      <w:tr w:rsidR="002E7184" w:rsidTr="00DC6EBB">
        <w:tc>
          <w:tcPr>
            <w:tcW w:w="2881" w:type="dxa"/>
          </w:tcPr>
          <w:p w:rsidR="002E7184" w:rsidRDefault="002E7184" w:rsidP="00DC6EBB">
            <w:pPr>
              <w:pStyle w:val="PargrafodaLista"/>
              <w:ind w:left="0"/>
              <w:rPr>
                <w:sz w:val="24"/>
              </w:rPr>
            </w:pPr>
            <w:r>
              <w:rPr>
                <w:sz w:val="24"/>
              </w:rPr>
              <w:t>Protocolos de Saída</w:t>
            </w:r>
          </w:p>
        </w:tc>
        <w:tc>
          <w:tcPr>
            <w:tcW w:w="2881" w:type="dxa"/>
            <w:vAlign w:val="center"/>
          </w:tcPr>
          <w:p w:rsidR="002E7184" w:rsidRDefault="002E7184" w:rsidP="00DC6EBB">
            <w:pPr>
              <w:pStyle w:val="Pargrafoda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HLS</w:t>
            </w:r>
          </w:p>
        </w:tc>
        <w:tc>
          <w:tcPr>
            <w:tcW w:w="2882" w:type="dxa"/>
            <w:vAlign w:val="center"/>
          </w:tcPr>
          <w:p w:rsidR="002E7184" w:rsidRDefault="002E7184" w:rsidP="00DC6EBB">
            <w:pPr>
              <w:pStyle w:val="Pargrafoda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HLS, HSS, HDS e </w:t>
            </w:r>
            <w:proofErr w:type="gramStart"/>
            <w:r>
              <w:rPr>
                <w:sz w:val="24"/>
              </w:rPr>
              <w:t>DASH</w:t>
            </w:r>
            <w:proofErr w:type="gramEnd"/>
          </w:p>
        </w:tc>
      </w:tr>
      <w:tr w:rsidR="002E7184" w:rsidTr="00DC6EBB">
        <w:tc>
          <w:tcPr>
            <w:tcW w:w="2881" w:type="dxa"/>
          </w:tcPr>
          <w:p w:rsidR="002E7184" w:rsidRDefault="002E7184" w:rsidP="00DC6EBB">
            <w:pPr>
              <w:pStyle w:val="PargrafodaLista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Parametros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Custom</w:t>
            </w:r>
            <w:proofErr w:type="spellEnd"/>
          </w:p>
        </w:tc>
        <w:tc>
          <w:tcPr>
            <w:tcW w:w="2881" w:type="dxa"/>
            <w:vAlign w:val="center"/>
          </w:tcPr>
          <w:p w:rsidR="002E7184" w:rsidRDefault="002E7184" w:rsidP="00DC6EBB">
            <w:pPr>
              <w:pStyle w:val="PargrafodaLista"/>
              <w:ind w:left="0"/>
              <w:jc w:val="center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FrameRate</w:t>
            </w:r>
            <w:proofErr w:type="spellEnd"/>
            <w:proofErr w:type="gramEnd"/>
          </w:p>
        </w:tc>
        <w:tc>
          <w:tcPr>
            <w:tcW w:w="2882" w:type="dxa"/>
            <w:vAlign w:val="center"/>
          </w:tcPr>
          <w:p w:rsidR="002E7184" w:rsidRDefault="002E7184" w:rsidP="00DC6EBB">
            <w:pPr>
              <w:pStyle w:val="Pargrafoda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Resolução de Vídeo</w:t>
            </w:r>
          </w:p>
          <w:p w:rsidR="002E7184" w:rsidRDefault="002E7184" w:rsidP="00DC6EBB">
            <w:pPr>
              <w:pStyle w:val="PargrafodaLista"/>
              <w:ind w:left="0"/>
              <w:jc w:val="center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BitRate</w:t>
            </w:r>
            <w:proofErr w:type="spellEnd"/>
            <w:proofErr w:type="gramEnd"/>
            <w:r>
              <w:rPr>
                <w:sz w:val="24"/>
              </w:rPr>
              <w:t xml:space="preserve"> de Vídeo</w:t>
            </w:r>
          </w:p>
          <w:p w:rsidR="002E7184" w:rsidRDefault="002E7184" w:rsidP="00DC6EBB">
            <w:pPr>
              <w:pStyle w:val="PargrafodaLista"/>
              <w:ind w:left="0"/>
              <w:jc w:val="center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FrameRate</w:t>
            </w:r>
            <w:proofErr w:type="spellEnd"/>
            <w:proofErr w:type="gramEnd"/>
          </w:p>
          <w:p w:rsidR="002E7184" w:rsidRDefault="002E7184" w:rsidP="00DC6EBB">
            <w:pPr>
              <w:pStyle w:val="PargrafodaLista"/>
              <w:ind w:left="0"/>
              <w:jc w:val="center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BitRate</w:t>
            </w:r>
            <w:proofErr w:type="spellEnd"/>
            <w:proofErr w:type="gramEnd"/>
            <w:r>
              <w:rPr>
                <w:sz w:val="24"/>
              </w:rPr>
              <w:t xml:space="preserve"> do Áudio</w:t>
            </w:r>
          </w:p>
        </w:tc>
      </w:tr>
    </w:tbl>
    <w:p w:rsidR="002E7184" w:rsidRDefault="002E7184" w:rsidP="002E7184">
      <w:pPr>
        <w:pStyle w:val="PargrafodaLista"/>
        <w:ind w:left="1416"/>
        <w:rPr>
          <w:sz w:val="24"/>
        </w:rPr>
      </w:pPr>
    </w:p>
    <w:p w:rsidR="002E7184" w:rsidRDefault="002E7184" w:rsidP="002E7184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“Próximo”, ao invés de “Next</w:t>
      </w:r>
      <w:proofErr w:type="gramStart"/>
      <w:r>
        <w:rPr>
          <w:sz w:val="24"/>
        </w:rPr>
        <w:t>”</w:t>
      </w:r>
      <w:proofErr w:type="gramEnd"/>
    </w:p>
    <w:p w:rsidR="002E7184" w:rsidRDefault="002E7184" w:rsidP="002E7184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“Cancelar”, ao invés de “</w:t>
      </w:r>
      <w:proofErr w:type="spellStart"/>
      <w:r>
        <w:rPr>
          <w:sz w:val="24"/>
        </w:rPr>
        <w:t>Cancel</w:t>
      </w:r>
      <w:proofErr w:type="spellEnd"/>
      <w:proofErr w:type="gramStart"/>
      <w:r>
        <w:rPr>
          <w:sz w:val="24"/>
        </w:rPr>
        <w:t>”</w:t>
      </w:r>
      <w:proofErr w:type="gramEnd"/>
    </w:p>
    <w:p w:rsidR="002E7184" w:rsidRDefault="002E7184" w:rsidP="002E7184">
      <w:pPr>
        <w:pStyle w:val="Ttulo1"/>
      </w:pPr>
      <w:bookmarkStart w:id="12" w:name="_Toc460847213"/>
      <w:r>
        <w:t>CDN</w:t>
      </w:r>
      <w:bookmarkEnd w:id="12"/>
    </w:p>
    <w:p w:rsidR="002E7184" w:rsidRDefault="002E7184" w:rsidP="00753D16">
      <w:pPr>
        <w:pStyle w:val="PargrafodaLista"/>
        <w:numPr>
          <w:ilvl w:val="1"/>
          <w:numId w:val="1"/>
        </w:numPr>
      </w:pPr>
      <w:r>
        <w:t>“Novo Host”, ao invés de “New</w:t>
      </w:r>
      <w:proofErr w:type="gramStart"/>
      <w:r>
        <w:t>”</w:t>
      </w:r>
      <w:proofErr w:type="gramEnd"/>
    </w:p>
    <w:p w:rsidR="002E7184" w:rsidRDefault="002E7184" w:rsidP="002E7184">
      <w:pPr>
        <w:pStyle w:val="PargrafodaLista"/>
        <w:numPr>
          <w:ilvl w:val="1"/>
          <w:numId w:val="1"/>
        </w:numPr>
        <w:spacing w:after="0"/>
      </w:pPr>
      <w:r>
        <w:t>“Remover”, ao invés de “</w:t>
      </w:r>
      <w:proofErr w:type="gramStart"/>
      <w:r>
        <w:t>Delete</w:t>
      </w:r>
      <w:proofErr w:type="gramEnd"/>
      <w:r>
        <w:t>”</w:t>
      </w:r>
    </w:p>
    <w:p w:rsidR="002E7184" w:rsidRDefault="002E7184" w:rsidP="002E7184">
      <w:pPr>
        <w:pStyle w:val="PargrafodaLista"/>
        <w:numPr>
          <w:ilvl w:val="1"/>
          <w:numId w:val="1"/>
        </w:numPr>
        <w:spacing w:after="0"/>
      </w:pPr>
      <w:r>
        <w:t>“Atualizar”, ao invés de “</w:t>
      </w:r>
      <w:proofErr w:type="spellStart"/>
      <w:r>
        <w:t>Refresh</w:t>
      </w:r>
      <w:proofErr w:type="spellEnd"/>
      <w:proofErr w:type="gramStart"/>
      <w:r>
        <w:t>”</w:t>
      </w:r>
      <w:proofErr w:type="gramEnd"/>
    </w:p>
    <w:p w:rsidR="002E7184" w:rsidRDefault="002E7184" w:rsidP="002E7184">
      <w:pPr>
        <w:pStyle w:val="PargrafodaLista"/>
        <w:numPr>
          <w:ilvl w:val="1"/>
          <w:numId w:val="1"/>
        </w:numPr>
        <w:spacing w:after="0"/>
      </w:pPr>
      <w:r>
        <w:t>“Nome”, ao invés de “</w:t>
      </w:r>
      <w:proofErr w:type="spellStart"/>
      <w:r>
        <w:t>Name</w:t>
      </w:r>
      <w:proofErr w:type="spellEnd"/>
      <w:proofErr w:type="gramStart"/>
      <w:r>
        <w:t>”</w:t>
      </w:r>
      <w:proofErr w:type="gramEnd"/>
    </w:p>
    <w:p w:rsidR="002E7184" w:rsidRDefault="002E7184" w:rsidP="002E7184">
      <w:pPr>
        <w:pStyle w:val="PargrafodaLista"/>
        <w:numPr>
          <w:ilvl w:val="1"/>
          <w:numId w:val="1"/>
        </w:numPr>
        <w:spacing w:after="0"/>
      </w:pPr>
      <w:r>
        <w:t>“Buscar”, ao invés de “</w:t>
      </w:r>
      <w:proofErr w:type="spellStart"/>
      <w:r>
        <w:t>Search</w:t>
      </w:r>
      <w:proofErr w:type="spellEnd"/>
      <w:proofErr w:type="gramStart"/>
      <w:r>
        <w:t>”</w:t>
      </w:r>
      <w:proofErr w:type="gramEnd"/>
    </w:p>
    <w:p w:rsidR="002E7184" w:rsidRDefault="002E7184" w:rsidP="002E7184">
      <w:pPr>
        <w:pStyle w:val="PargrafodaLista"/>
        <w:numPr>
          <w:ilvl w:val="1"/>
          <w:numId w:val="1"/>
        </w:numPr>
        <w:spacing w:after="0"/>
      </w:pPr>
      <w:r>
        <w:t xml:space="preserve">“Reiniciar Busca”, ao invés de “Reset </w:t>
      </w:r>
      <w:proofErr w:type="spellStart"/>
      <w:r>
        <w:t>Search</w:t>
      </w:r>
      <w:proofErr w:type="spellEnd"/>
      <w:proofErr w:type="gramStart"/>
      <w:r>
        <w:t>”</w:t>
      </w:r>
      <w:proofErr w:type="gramEnd"/>
    </w:p>
    <w:p w:rsidR="00A05D69" w:rsidRDefault="00A05D69" w:rsidP="00A05D69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“total de </w:t>
      </w:r>
      <w:proofErr w:type="gramStart"/>
      <w:r>
        <w:rPr>
          <w:sz w:val="24"/>
        </w:rPr>
        <w:t>item(</w:t>
      </w:r>
      <w:proofErr w:type="spellStart"/>
      <w:proofErr w:type="gramEnd"/>
      <w:r>
        <w:rPr>
          <w:sz w:val="24"/>
        </w:rPr>
        <w:t>ns</w:t>
      </w:r>
      <w:proofErr w:type="spellEnd"/>
      <w:r>
        <w:rPr>
          <w:sz w:val="24"/>
        </w:rPr>
        <w:t>)”, ao invés de “item(s) total”</w:t>
      </w:r>
    </w:p>
    <w:p w:rsidR="00A05D69" w:rsidRDefault="00A05D69" w:rsidP="00A05D69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Coluna “Nome”, ao invés de “</w:t>
      </w:r>
      <w:proofErr w:type="spellStart"/>
      <w:r>
        <w:rPr>
          <w:sz w:val="24"/>
        </w:rPr>
        <w:t>Name</w:t>
      </w:r>
      <w:proofErr w:type="spellEnd"/>
      <w:proofErr w:type="gramStart"/>
      <w:r>
        <w:rPr>
          <w:sz w:val="24"/>
        </w:rPr>
        <w:t>”</w:t>
      </w:r>
      <w:proofErr w:type="gramEnd"/>
    </w:p>
    <w:p w:rsidR="002E7184" w:rsidRDefault="00A05D69" w:rsidP="002E7184">
      <w:pPr>
        <w:pStyle w:val="PargrafodaLista"/>
        <w:numPr>
          <w:ilvl w:val="1"/>
          <w:numId w:val="1"/>
        </w:numPr>
        <w:spacing w:after="0"/>
      </w:pPr>
      <w:r>
        <w:t xml:space="preserve">“Host”, ao invés de “Service </w:t>
      </w:r>
      <w:proofErr w:type="spellStart"/>
      <w:r>
        <w:t>Routing</w:t>
      </w:r>
      <w:proofErr w:type="spellEnd"/>
      <w:r>
        <w:t xml:space="preserve"> Domain </w:t>
      </w:r>
      <w:proofErr w:type="spellStart"/>
      <w:r>
        <w:t>Name</w:t>
      </w:r>
      <w:proofErr w:type="spellEnd"/>
      <w:proofErr w:type="gramStart"/>
      <w:r>
        <w:t>”</w:t>
      </w:r>
      <w:proofErr w:type="gramEnd"/>
    </w:p>
    <w:p w:rsidR="00A05D69" w:rsidRDefault="00A05D69" w:rsidP="002E7184">
      <w:pPr>
        <w:pStyle w:val="PargrafodaLista"/>
        <w:numPr>
          <w:ilvl w:val="1"/>
          <w:numId w:val="1"/>
        </w:numPr>
        <w:spacing w:after="0"/>
      </w:pPr>
      <w:r>
        <w:lastRenderedPageBreak/>
        <w:t>“Origem”, ao invés de “</w:t>
      </w:r>
      <w:proofErr w:type="spellStart"/>
      <w:r>
        <w:t>Origin</w:t>
      </w:r>
      <w:proofErr w:type="spellEnd"/>
      <w:r>
        <w:t xml:space="preserve"> Server</w:t>
      </w:r>
      <w:proofErr w:type="gramStart"/>
      <w:r>
        <w:t>”</w:t>
      </w:r>
      <w:proofErr w:type="gramEnd"/>
    </w:p>
    <w:p w:rsidR="00A05D69" w:rsidRDefault="00A05D69" w:rsidP="002E7184">
      <w:pPr>
        <w:pStyle w:val="PargrafodaLista"/>
        <w:numPr>
          <w:ilvl w:val="1"/>
          <w:numId w:val="1"/>
        </w:numPr>
        <w:spacing w:after="0"/>
      </w:pPr>
      <w:r>
        <w:t>“Path Origem”, ao invés de “</w:t>
      </w:r>
      <w:proofErr w:type="spellStart"/>
      <w:r>
        <w:t>Origin</w:t>
      </w:r>
      <w:proofErr w:type="spellEnd"/>
      <w:r>
        <w:t xml:space="preserve"> Path</w:t>
      </w:r>
      <w:proofErr w:type="gramStart"/>
      <w:r>
        <w:t>”</w:t>
      </w:r>
      <w:proofErr w:type="gramEnd"/>
    </w:p>
    <w:p w:rsidR="00A05D69" w:rsidRDefault="00A05D69" w:rsidP="00A05D69">
      <w:pPr>
        <w:spacing w:after="0"/>
      </w:pPr>
    </w:p>
    <w:p w:rsidR="00A05D69" w:rsidRDefault="00A05D69" w:rsidP="00A05D69">
      <w:pPr>
        <w:pStyle w:val="Ttulo1"/>
      </w:pPr>
      <w:bookmarkStart w:id="13" w:name="_Toc460847214"/>
      <w:r>
        <w:t>Novo “Host”</w:t>
      </w:r>
      <w:bookmarkEnd w:id="13"/>
    </w:p>
    <w:p w:rsidR="00A05D69" w:rsidRDefault="00A05D69" w:rsidP="00753D16">
      <w:pPr>
        <w:pStyle w:val="PargrafodaLista"/>
        <w:numPr>
          <w:ilvl w:val="1"/>
          <w:numId w:val="1"/>
        </w:numPr>
      </w:pPr>
      <w:r>
        <w:t>Configuração CDN</w:t>
      </w:r>
    </w:p>
    <w:p w:rsidR="00A05D69" w:rsidRDefault="00A05D69" w:rsidP="00A05D69">
      <w:pPr>
        <w:pStyle w:val="PargrafodaLista"/>
        <w:numPr>
          <w:ilvl w:val="1"/>
          <w:numId w:val="1"/>
        </w:numPr>
        <w:spacing w:after="0"/>
      </w:pPr>
      <w:r>
        <w:t xml:space="preserve"> “Nome”, ao invés de “</w:t>
      </w:r>
      <w:proofErr w:type="spellStart"/>
      <w:r>
        <w:t>Name</w:t>
      </w:r>
      <w:proofErr w:type="spellEnd"/>
      <w:proofErr w:type="gramStart"/>
      <w:r>
        <w:t>”</w:t>
      </w:r>
      <w:proofErr w:type="gramEnd"/>
    </w:p>
    <w:p w:rsidR="00A05D69" w:rsidRDefault="00A05D69" w:rsidP="00A05D69">
      <w:pPr>
        <w:pStyle w:val="PargrafodaLista"/>
        <w:numPr>
          <w:ilvl w:val="1"/>
          <w:numId w:val="1"/>
        </w:numPr>
        <w:spacing w:after="0"/>
      </w:pPr>
      <w:r>
        <w:t>“ALIAS”</w:t>
      </w:r>
    </w:p>
    <w:p w:rsidR="00A05D69" w:rsidRDefault="00A05D69" w:rsidP="00A05D69">
      <w:pPr>
        <w:pStyle w:val="PargrafodaLista"/>
        <w:numPr>
          <w:ilvl w:val="2"/>
          <w:numId w:val="1"/>
        </w:numPr>
        <w:spacing w:after="0"/>
        <w:rPr>
          <w:highlight w:val="yellow"/>
        </w:rPr>
      </w:pPr>
      <w:r w:rsidRPr="00A05D69">
        <w:rPr>
          <w:highlight w:val="yellow"/>
        </w:rPr>
        <w:t xml:space="preserve">Incluir </w:t>
      </w:r>
      <w:proofErr w:type="spellStart"/>
      <w:r w:rsidRPr="00A05D69">
        <w:rPr>
          <w:highlight w:val="yellow"/>
        </w:rPr>
        <w:t>Tooltip</w:t>
      </w:r>
      <w:proofErr w:type="spellEnd"/>
      <w:r w:rsidRPr="00A05D69">
        <w:rPr>
          <w:highlight w:val="yellow"/>
        </w:rPr>
        <w:t xml:space="preserve"> informando o que é o ALIAS</w:t>
      </w:r>
    </w:p>
    <w:p w:rsidR="00A05D69" w:rsidRPr="00A05D69" w:rsidRDefault="00A05D69" w:rsidP="00A05D69">
      <w:pPr>
        <w:pStyle w:val="PargrafodaLista"/>
        <w:numPr>
          <w:ilvl w:val="2"/>
          <w:numId w:val="1"/>
        </w:numPr>
        <w:spacing w:after="0"/>
      </w:pPr>
      <w:r w:rsidRPr="00A05D69">
        <w:t>Mostrar</w:t>
      </w:r>
      <w:r w:rsidR="00753D16">
        <w:t xml:space="preserve"> </w:t>
      </w:r>
      <w:r w:rsidR="00753D16" w:rsidRPr="00A05D69">
        <w:t>o sufixo do Host</w:t>
      </w:r>
      <w:r>
        <w:t xml:space="preserve">, mesmo que </w:t>
      </w:r>
      <w:r w:rsidR="00753D16">
        <w:t xml:space="preserve">da forma como </w:t>
      </w:r>
      <w:r>
        <w:t xml:space="preserve">os campos que não podem ser alterados de </w:t>
      </w:r>
      <w:proofErr w:type="spellStart"/>
      <w:r>
        <w:t>transcoding</w:t>
      </w:r>
      <w:proofErr w:type="spellEnd"/>
      <w:r>
        <w:t xml:space="preserve"> </w:t>
      </w:r>
      <w:r>
        <w:rPr>
          <w:noProof/>
          <w:lang w:eastAsia="pt-BR"/>
        </w:rPr>
        <w:drawing>
          <wp:inline distT="0" distB="0" distL="0" distR="0" wp14:anchorId="0C745850" wp14:editId="666CAEAE">
            <wp:extent cx="348846" cy="132139"/>
            <wp:effectExtent l="0" t="0" r="0" b="127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4225" t="59829" r="68467" b="36287"/>
                    <a:stretch/>
                  </pic:blipFill>
                  <pic:spPr bwMode="auto">
                    <a:xfrm>
                      <a:off x="0" y="0"/>
                      <a:ext cx="355251" cy="134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05D69">
        <w:t>, para o que o cliente tenha ciência que o ALIAS se refere apenas ao prefixo do Host.</w:t>
      </w:r>
    </w:p>
    <w:p w:rsidR="00A05D69" w:rsidRDefault="00A05D69" w:rsidP="00A05D69">
      <w:pPr>
        <w:pStyle w:val="PargrafodaLista"/>
        <w:numPr>
          <w:ilvl w:val="1"/>
          <w:numId w:val="1"/>
        </w:numPr>
        <w:spacing w:after="0"/>
      </w:pPr>
      <w:r>
        <w:t>“Servidor Origem”, ao invés de “</w:t>
      </w:r>
      <w:proofErr w:type="spellStart"/>
      <w:r>
        <w:t>Origin</w:t>
      </w:r>
      <w:proofErr w:type="spellEnd"/>
      <w:r>
        <w:t xml:space="preserve"> Server</w:t>
      </w:r>
      <w:proofErr w:type="gramStart"/>
      <w:r>
        <w:t>”</w:t>
      </w:r>
      <w:proofErr w:type="gramEnd"/>
    </w:p>
    <w:p w:rsidR="00A05D69" w:rsidRDefault="00A05D69" w:rsidP="00A05D69">
      <w:pPr>
        <w:pStyle w:val="PargrafodaLista"/>
        <w:numPr>
          <w:ilvl w:val="1"/>
          <w:numId w:val="1"/>
        </w:numPr>
        <w:spacing w:after="0"/>
      </w:pPr>
      <w:r>
        <w:t>“Path Origem”, ao invés de “</w:t>
      </w:r>
      <w:proofErr w:type="spellStart"/>
      <w:r>
        <w:t>Origin</w:t>
      </w:r>
      <w:proofErr w:type="spellEnd"/>
      <w:r>
        <w:t xml:space="preserve"> Path</w:t>
      </w:r>
      <w:proofErr w:type="gramStart"/>
      <w:r>
        <w:t>”</w:t>
      </w:r>
      <w:proofErr w:type="gramEnd"/>
    </w:p>
    <w:p w:rsidR="00A05D69" w:rsidRDefault="00A05D69" w:rsidP="00A05D69">
      <w:pPr>
        <w:pStyle w:val="PargrafodaLista"/>
        <w:numPr>
          <w:ilvl w:val="1"/>
          <w:numId w:val="1"/>
        </w:numPr>
        <w:spacing w:after="0"/>
      </w:pPr>
      <w:r>
        <w:t>“Descrição”, ao invés de “</w:t>
      </w:r>
      <w:proofErr w:type="spellStart"/>
      <w:r>
        <w:t>Description</w:t>
      </w:r>
      <w:proofErr w:type="spellEnd"/>
      <w:proofErr w:type="gramStart"/>
      <w:r>
        <w:t>”</w:t>
      </w:r>
      <w:proofErr w:type="gramEnd"/>
    </w:p>
    <w:p w:rsidR="00A05D69" w:rsidRDefault="00A05D69" w:rsidP="00A05D69">
      <w:pPr>
        <w:pStyle w:val="PargrafodaLista"/>
        <w:numPr>
          <w:ilvl w:val="1"/>
          <w:numId w:val="1"/>
        </w:numPr>
        <w:spacing w:after="0"/>
      </w:pPr>
      <w:r>
        <w:t>Opções CDN</w:t>
      </w:r>
    </w:p>
    <w:p w:rsidR="00A05D69" w:rsidRDefault="00A05D69" w:rsidP="00A05D69">
      <w:pPr>
        <w:pStyle w:val="PargrafodaLista"/>
        <w:numPr>
          <w:ilvl w:val="1"/>
          <w:numId w:val="1"/>
        </w:numPr>
        <w:spacing w:after="0"/>
      </w:pPr>
      <w:r>
        <w:t>“Usar HTTPS”, ao invés de “Use HTTPS?</w:t>
      </w:r>
      <w:proofErr w:type="gramStart"/>
      <w:r>
        <w:t>”</w:t>
      </w:r>
      <w:proofErr w:type="gramEnd"/>
    </w:p>
    <w:p w:rsidR="00A05D69" w:rsidRDefault="00A05D69" w:rsidP="00A05D69">
      <w:pPr>
        <w:pStyle w:val="PargrafodaLista"/>
        <w:numPr>
          <w:ilvl w:val="1"/>
          <w:numId w:val="1"/>
        </w:numPr>
        <w:spacing w:after="0"/>
      </w:pPr>
      <w:r>
        <w:t>“Transmissão ao Vivo (LIVE)” ao invés de “Live?</w:t>
      </w:r>
      <w:proofErr w:type="gramStart"/>
      <w:r>
        <w:t>”</w:t>
      </w:r>
      <w:proofErr w:type="gramEnd"/>
    </w:p>
    <w:p w:rsidR="00A05D69" w:rsidRDefault="00A05D69" w:rsidP="00A05D69">
      <w:pPr>
        <w:pStyle w:val="PargrafodaLista"/>
        <w:numPr>
          <w:ilvl w:val="1"/>
          <w:numId w:val="1"/>
        </w:numPr>
        <w:spacing w:after="0"/>
      </w:pPr>
      <w:r>
        <w:t>“Criar Host”, ao invés de “</w:t>
      </w:r>
      <w:proofErr w:type="spellStart"/>
      <w:r>
        <w:t>Submit</w:t>
      </w:r>
      <w:proofErr w:type="spellEnd"/>
      <w:proofErr w:type="gramStart"/>
      <w:r>
        <w:t>”</w:t>
      </w:r>
      <w:proofErr w:type="gramEnd"/>
    </w:p>
    <w:p w:rsidR="00A05D69" w:rsidRDefault="00A05D69" w:rsidP="00A05D69">
      <w:pPr>
        <w:pStyle w:val="PargrafodaLista"/>
        <w:numPr>
          <w:ilvl w:val="1"/>
          <w:numId w:val="1"/>
        </w:numPr>
        <w:spacing w:after="0"/>
      </w:pPr>
      <w:r>
        <w:t>“Cancelar”, ao invés de “</w:t>
      </w:r>
      <w:proofErr w:type="spellStart"/>
      <w:r>
        <w:t>Cancel</w:t>
      </w:r>
      <w:proofErr w:type="spellEnd"/>
      <w:proofErr w:type="gramStart"/>
      <w:r>
        <w:t>”</w:t>
      </w:r>
      <w:proofErr w:type="gramEnd"/>
    </w:p>
    <w:p w:rsidR="006474CC" w:rsidRDefault="00A05D69" w:rsidP="00753D16">
      <w:pPr>
        <w:spacing w:after="0"/>
      </w:pPr>
      <w:r>
        <w:t>Após a criação, é importante informar que o cliente pode apontar via registro CNAME no DNS, um domínio que queira para o Host criado.</w:t>
      </w:r>
    </w:p>
    <w:p w:rsidR="00753D16" w:rsidRPr="00753D16" w:rsidRDefault="00753D16" w:rsidP="00753D16">
      <w:pPr>
        <w:spacing w:after="0"/>
      </w:pPr>
    </w:p>
    <w:p w:rsidR="008046AB" w:rsidRDefault="008046AB" w:rsidP="006474CC">
      <w:pPr>
        <w:pStyle w:val="Ttulo1"/>
      </w:pPr>
      <w:bookmarkStart w:id="14" w:name="_Toc460847215"/>
      <w:r>
        <w:t>Consumo de Recursos</w:t>
      </w:r>
      <w:bookmarkEnd w:id="14"/>
    </w:p>
    <w:p w:rsidR="008046AB" w:rsidRDefault="008046AB" w:rsidP="008046AB">
      <w:pPr>
        <w:pStyle w:val="PargrafodaLista"/>
        <w:numPr>
          <w:ilvl w:val="1"/>
          <w:numId w:val="1"/>
        </w:numPr>
        <w:rPr>
          <w:sz w:val="24"/>
        </w:rPr>
      </w:pPr>
      <w:r>
        <w:rPr>
          <w:sz w:val="24"/>
        </w:rPr>
        <w:t>Remover Itens que não são faturáveis</w:t>
      </w:r>
    </w:p>
    <w:p w:rsidR="008046AB" w:rsidRDefault="008046AB" w:rsidP="008046AB">
      <w:pPr>
        <w:pStyle w:val="PargrafodaLista"/>
        <w:numPr>
          <w:ilvl w:val="2"/>
          <w:numId w:val="1"/>
        </w:numPr>
        <w:rPr>
          <w:sz w:val="24"/>
        </w:rPr>
      </w:pPr>
      <w:r>
        <w:rPr>
          <w:sz w:val="24"/>
        </w:rPr>
        <w:t>Colunas</w:t>
      </w:r>
    </w:p>
    <w:p w:rsidR="008046AB" w:rsidRDefault="008046AB" w:rsidP="008046AB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Consumido (Volume de Recurso Consumido)</w:t>
      </w:r>
    </w:p>
    <w:p w:rsidR="008046AB" w:rsidRDefault="008046AB" w:rsidP="008046AB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Franquia (Soma de Plano + </w:t>
      </w:r>
      <w:proofErr w:type="spellStart"/>
      <w:r>
        <w:rPr>
          <w:sz w:val="24"/>
        </w:rPr>
        <w:t>Fraquias</w:t>
      </w:r>
      <w:proofErr w:type="spellEnd"/>
      <w:r>
        <w:rPr>
          <w:sz w:val="24"/>
        </w:rPr>
        <w:t xml:space="preserve"> avulsas contratadas)</w:t>
      </w:r>
    </w:p>
    <w:p w:rsidR="008046AB" w:rsidRDefault="008046AB" w:rsidP="008046AB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Adicional (Volume de Recurso Consumido acima da franquia contratada)</w:t>
      </w:r>
    </w:p>
    <w:p w:rsidR="008046AB" w:rsidRDefault="008046AB" w:rsidP="008046AB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Projeção</w:t>
      </w:r>
    </w:p>
    <w:p w:rsidR="008046AB" w:rsidRDefault="008046AB" w:rsidP="008046AB">
      <w:pPr>
        <w:pStyle w:val="PargrafodaLista"/>
        <w:numPr>
          <w:ilvl w:val="4"/>
          <w:numId w:val="1"/>
        </w:numPr>
        <w:rPr>
          <w:sz w:val="24"/>
        </w:rPr>
      </w:pPr>
      <w:r>
        <w:rPr>
          <w:sz w:val="24"/>
        </w:rPr>
        <w:t xml:space="preserve">Estimativa de Consumo do Recurso baseado na média de consumo até o período: </w:t>
      </w:r>
    </w:p>
    <w:p w:rsidR="008046AB" w:rsidRDefault="008046AB" w:rsidP="008046AB">
      <w:pPr>
        <w:pStyle w:val="PargrafodaLista"/>
        <w:numPr>
          <w:ilvl w:val="4"/>
          <w:numId w:val="1"/>
        </w:numPr>
        <w:rPr>
          <w:sz w:val="24"/>
        </w:rPr>
      </w:pPr>
      <w:r>
        <w:rPr>
          <w:sz w:val="24"/>
        </w:rPr>
        <w:t>Recurso Consumido / Dia do mês HOJE * Número de Dias do mês</w:t>
      </w:r>
    </w:p>
    <w:p w:rsidR="008046AB" w:rsidRDefault="008046AB" w:rsidP="008046AB">
      <w:pPr>
        <w:pStyle w:val="PargrafodaLista"/>
        <w:ind w:left="6120"/>
        <w:rPr>
          <w:sz w:val="24"/>
        </w:rPr>
      </w:pPr>
    </w:p>
    <w:p w:rsidR="008046AB" w:rsidRDefault="008046AB" w:rsidP="008046AB">
      <w:pPr>
        <w:pStyle w:val="PargrafodaLista"/>
        <w:numPr>
          <w:ilvl w:val="1"/>
          <w:numId w:val="1"/>
        </w:numPr>
        <w:rPr>
          <w:sz w:val="24"/>
        </w:rPr>
      </w:pPr>
      <w:proofErr w:type="gramStart"/>
      <w:r>
        <w:rPr>
          <w:sz w:val="24"/>
        </w:rPr>
        <w:t>Implementar</w:t>
      </w:r>
      <w:proofErr w:type="gramEnd"/>
      <w:r>
        <w:rPr>
          <w:sz w:val="24"/>
        </w:rPr>
        <w:t xml:space="preserve"> Aba adicional de </w:t>
      </w:r>
      <w:proofErr w:type="spellStart"/>
      <w:r>
        <w:rPr>
          <w:sz w:val="24"/>
        </w:rPr>
        <w:t>Analytics</w:t>
      </w:r>
      <w:proofErr w:type="spellEnd"/>
      <w:r>
        <w:rPr>
          <w:sz w:val="24"/>
        </w:rPr>
        <w:t xml:space="preserve"> com Gráficos de Consumo – Referência Cloud Server</w:t>
      </w:r>
    </w:p>
    <w:p w:rsidR="008046AB" w:rsidRDefault="008046AB" w:rsidP="008046AB">
      <w:pPr>
        <w:pStyle w:val="PargrafodaLista"/>
        <w:numPr>
          <w:ilvl w:val="2"/>
          <w:numId w:val="1"/>
        </w:numPr>
        <w:rPr>
          <w:sz w:val="24"/>
        </w:rPr>
      </w:pPr>
      <w:r>
        <w:rPr>
          <w:sz w:val="24"/>
        </w:rPr>
        <w:t>Período x Recursos</w:t>
      </w:r>
    </w:p>
    <w:p w:rsidR="008046AB" w:rsidRDefault="008046AB" w:rsidP="00C81D89">
      <w:pPr>
        <w:pStyle w:val="PargrafodaLista"/>
        <w:ind w:left="708"/>
        <w:rPr>
          <w:sz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1DE8B5F9" wp14:editId="3F087C91">
            <wp:extent cx="5086350" cy="3257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3235" t="24503" r="25532" b="1909"/>
                    <a:stretch/>
                  </pic:blipFill>
                  <pic:spPr bwMode="auto">
                    <a:xfrm>
                      <a:off x="0" y="0"/>
                      <a:ext cx="5088598" cy="3258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46AB" w:rsidRPr="00C81D89" w:rsidRDefault="008046AB" w:rsidP="00C81D89">
      <w:pPr>
        <w:pStyle w:val="PargrafodaLista"/>
        <w:ind w:left="708"/>
        <w:rPr>
          <w:sz w:val="24"/>
        </w:rPr>
      </w:pPr>
    </w:p>
    <w:sectPr w:rsidR="008046AB" w:rsidRPr="00C81D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26C7B"/>
    <w:multiLevelType w:val="hybridMultilevel"/>
    <w:tmpl w:val="BCCE9E82"/>
    <w:lvl w:ilvl="0" w:tplc="4F4209F6">
      <w:start w:val="1"/>
      <w:numFmt w:val="decimal"/>
      <w:pStyle w:val="Ttulo1"/>
      <w:lvlText w:val="%1)"/>
      <w:lvlJc w:val="left"/>
      <w:pPr>
        <w:ind w:left="149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634"/>
    <w:rsid w:val="002E7184"/>
    <w:rsid w:val="00385217"/>
    <w:rsid w:val="005775F2"/>
    <w:rsid w:val="006474CC"/>
    <w:rsid w:val="006570E3"/>
    <w:rsid w:val="0067751F"/>
    <w:rsid w:val="00753D16"/>
    <w:rsid w:val="00776634"/>
    <w:rsid w:val="008046AB"/>
    <w:rsid w:val="008A17D0"/>
    <w:rsid w:val="008C01B3"/>
    <w:rsid w:val="00A05D69"/>
    <w:rsid w:val="00C81D89"/>
    <w:rsid w:val="00CA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6474CC"/>
    <w:pPr>
      <w:numPr>
        <w:numId w:val="1"/>
      </w:numPr>
      <w:ind w:left="360"/>
      <w:outlineLvl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6634"/>
    <w:pPr>
      <w:ind w:left="720"/>
      <w:contextualSpacing/>
    </w:pPr>
  </w:style>
  <w:style w:type="table" w:styleId="Tabelacomgrade">
    <w:name w:val="Table Grid"/>
    <w:basedOn w:val="Tabelanormal"/>
    <w:uiPriority w:val="59"/>
    <w:rsid w:val="00385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04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46A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6474CC"/>
    <w:rPr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6474CC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474CC"/>
    <w:pPr>
      <w:spacing w:after="100"/>
    </w:pPr>
  </w:style>
  <w:style w:type="character" w:styleId="Hyperlink">
    <w:name w:val="Hyperlink"/>
    <w:basedOn w:val="Fontepargpadro"/>
    <w:uiPriority w:val="99"/>
    <w:unhideWhenUsed/>
    <w:rsid w:val="006474CC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753D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53D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6474CC"/>
    <w:pPr>
      <w:numPr>
        <w:numId w:val="1"/>
      </w:numPr>
      <w:ind w:left="360"/>
      <w:outlineLvl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6634"/>
    <w:pPr>
      <w:ind w:left="720"/>
      <w:contextualSpacing/>
    </w:pPr>
  </w:style>
  <w:style w:type="table" w:styleId="Tabelacomgrade">
    <w:name w:val="Table Grid"/>
    <w:basedOn w:val="Tabelanormal"/>
    <w:uiPriority w:val="59"/>
    <w:rsid w:val="00385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04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46A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6474CC"/>
    <w:rPr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6474CC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474CC"/>
    <w:pPr>
      <w:spacing w:after="100"/>
    </w:pPr>
  </w:style>
  <w:style w:type="character" w:styleId="Hyperlink">
    <w:name w:val="Hyperlink"/>
    <w:basedOn w:val="Fontepargpadro"/>
    <w:uiPriority w:val="99"/>
    <w:unhideWhenUsed/>
    <w:rsid w:val="006474CC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753D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53D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openstack.org/api-ref/identity/v2/" TargetMode="External"/><Relationship Id="rId3" Type="http://schemas.openxmlformats.org/officeDocument/2006/relationships/styles" Target="styles.xml"/><Relationship Id="rId7" Type="http://schemas.openxmlformats.org/officeDocument/2006/relationships/hyperlink" Target="http://developer.openstack.org/api-ref/object-storage/index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2FCF7-3599-4809-BF80-3D1FD8EE0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7</Pages>
  <Words>1328</Words>
  <Characters>7173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Embratel</Company>
  <LinksUpToDate>false</LinksUpToDate>
  <CharactersWithSpaces>8485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LOPES S DE OLIVEIRA RASZTUT</dc:creator>
  <cp:lastModifiedBy>RAFAEL LOPES S DE OLIVEIRA RASZTUT</cp:lastModifiedBy>
  <cp:revision>6</cp:revision>
  <dcterms:created xsi:type="dcterms:W3CDTF">2016-09-02T20:18:00Z</dcterms:created>
  <dcterms:modified xsi:type="dcterms:W3CDTF">2016-09-05T16:57:00Z</dcterms:modified>
</cp:coreProperties>
</file>