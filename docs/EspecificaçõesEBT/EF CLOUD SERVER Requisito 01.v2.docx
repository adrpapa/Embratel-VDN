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Nome da Empresa"/>
        </w:sdtPr>
        <w:sdtContent>
          <w:r>
            <w:rPr/>
            <w:t>DS_CLOUD</w:t>
          </w:r>
        </w:sdtContent>
      </w:sdt>
      <w:r>
        <w:rPr/>
        <w:br/>
      </w:r>
      <w:r>
        <w:rPr>
          <w:sz w:val="28"/>
        </w:rPr>
        <w:t>CLL- Cloud server (</w:t>
      </w:r>
      <w:r>
        <w:rPr>
          <w:sz w:val="28"/>
        </w:rPr>
        <w:t>Req 01)</w:t>
      </w:r>
    </w:p>
    <w:p>
      <w:pPr>
        <w:pStyle w:val="Subtitle"/>
        <w:rPr>
          <w:lang w:val="pt-BR"/>
        </w:rPr>
      </w:pPr>
      <w:r>
        <w:rPr>
          <w:lang w:val="pt-BR"/>
        </w:rPr>
        <w:t>Especificação funcional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sdt>
      <w:sdtPr>
        <w:docPartObj>
          <w:docPartGallery w:val="Table of Contents"/>
          <w:docPartUnique w:val="true"/>
        </w:docPartObj>
        <w:id w:val="1630586700"/>
      </w:sdtPr>
      <w:sdtContent>
        <w:p>
          <w:pPr>
            <w:pStyle w:val="TOCHeading"/>
            <w:rPr/>
          </w:pPr>
          <w:r>
            <w:rPr>
              <w:lang w:val="pt-BR"/>
            </w:rPr>
            <w:t>Sumário</w:t>
          </w:r>
        </w:p>
        <w:p>
          <w:pPr>
            <w:pStyle w:val="Contents1"/>
            <w:tabs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5177770">
            <w:bookmarkStart w:id="0" w:name="_GoBack"/>
            <w:bookmarkEnd w:id="0"/>
            <w:r>
              <w:rPr>
                <w:webHidden/>
                <w:rStyle w:val="IndexLink"/>
              </w:rPr>
              <w:t>Visão</w:t>
            </w:r>
            <w:r>
              <w:rPr>
                <w:rStyle w:val="IndexLink"/>
                <w:lang w:val="pt-BR"/>
              </w:rPr>
              <w:t xml:space="preserve">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6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1">
            <w:r>
              <w:rPr>
                <w:webHidden/>
                <w:rStyle w:val="IndexLink"/>
                <w:lang w:val="pt-BR"/>
              </w:rPr>
              <w:t>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Necessidades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2">
            <w:r>
              <w:rPr>
                <w:webHidden/>
                <w:rStyle w:val="IndexLink"/>
                <w:rFonts w:eastAsia="Times New Roman" w:ascii="Calibri" w:hAnsi="Calibri"/>
                <w:lang w:val="pt-BR"/>
              </w:rPr>
              <w:t>1.1.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Criar Blacklist Cloud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3">
            <w:r>
              <w:rPr>
                <w:webHidden/>
                <w:rStyle w:val="IndexLink"/>
                <w:rFonts w:eastAsia="Times New Roman" w:ascii="Calibri" w:hAnsi="Calibri"/>
              </w:rPr>
              <w:t>1.1.1.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4">
            <w:r>
              <w:rPr>
                <w:webHidden/>
                <w:rStyle w:val="IndexLink"/>
              </w:rPr>
              <w:t>1.1.2.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Vendas ou alterações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5">
            <w:r>
              <w:rPr>
                <w:webHidden/>
                <w:rStyle w:val="IndexLink"/>
              </w:rPr>
              <w:t>1.1.3.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Base ativa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6">
            <w:r>
              <w:rPr>
                <w:webHidden/>
                <w:rStyle w:val="IndexLink"/>
              </w:rPr>
              <w:t>1.1.4.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Módulo de gestão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7">
            <w:r>
              <w:rPr>
                <w:webHidden/>
                <w:rStyle w:val="IndexLink"/>
                <w:lang w:val="pt-BR"/>
              </w:rPr>
              <w:t>1.2.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Cloud server- gestão da aquisição recursos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8">
            <w:r>
              <w:rPr>
                <w:webHidden/>
                <w:rStyle w:val="IndexLink"/>
                <w:rFonts w:eastAsia="Times New Roman" w:ascii="Calibri" w:hAnsi="Calibri"/>
              </w:rPr>
              <w:t>1.2.1.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79">
            <w:r>
              <w:rPr>
                <w:webHidden/>
                <w:rStyle w:val="IndexLink"/>
              </w:rPr>
              <w:t>1.2.2.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Contextualização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10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80">
            <w:r>
              <w:rPr>
                <w:webHidden/>
                <w:rStyle w:val="IndexLink"/>
              </w:rPr>
              <w:t>1.2.3.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</w:rPr>
              <w:t>Processo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81">
            <w:r>
              <w:rPr>
                <w:webHidden/>
                <w:rStyle w:val="IndexLink"/>
                <w:lang w:val="pt-BR"/>
              </w:rPr>
              <w:t>1.3.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Sistemas impactados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60" w:leader="none"/>
              <w:tab w:val="right" w:pos="10457" w:leader="dot"/>
            </w:tabs>
            <w:rPr>
              <w:rFonts w:eastAsia="" w:eastAsiaTheme="minorEastAsia"/>
              <w:color w:val="00000A"/>
              <w:sz w:val="22"/>
              <w:szCs w:val="22"/>
              <w:lang w:eastAsia="en-US"/>
            </w:rPr>
          </w:pPr>
          <w:hyperlink w:anchor="_Toc465177782">
            <w:r>
              <w:rPr>
                <w:webHidden/>
                <w:rStyle w:val="IndexLink"/>
                <w:lang w:val="pt-BR"/>
              </w:rPr>
              <w:t>2.</w:t>
            </w:r>
            <w:r>
              <w:rPr>
                <w:rStyle w:val="IndexLink"/>
                <w:rFonts w:eastAsia="" w:eastAsiaTheme="minorEastAsia"/>
                <w:color w:val="00000A"/>
                <w:sz w:val="22"/>
                <w:szCs w:val="22"/>
                <w:lang w:eastAsia="en-US"/>
              </w:rPr>
              <w:tab/>
            </w:r>
            <w:r>
              <w:rPr>
                <w:rStyle w:val="IndexLink"/>
                <w:lang w:val="pt-BR"/>
              </w:rPr>
              <w:t>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_Toc465177782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caps/>
          <w:color w:val="1F4E79" w:themeColor="accent1" w:themeShade="80"/>
          <w:sz w:val="28"/>
        </w:rPr>
      </w:pPr>
      <w:r>
        <w:rPr>
          <w:b/>
          <w:bCs/>
          <w:caps/>
          <w:color w:val="1F4E79" w:themeColor="accent1" w:themeShade="80"/>
          <w:sz w:val="28"/>
        </w:rPr>
      </w:r>
      <w:r>
        <w:br w:type="page"/>
      </w:r>
    </w:p>
    <w:p>
      <w:pPr>
        <w:pStyle w:val="Ttulo1"/>
        <w:rPr>
          <w:lang w:val="pt-BR"/>
        </w:rPr>
      </w:pPr>
      <w:bookmarkStart w:id="1" w:name="_Toc465177770"/>
      <w:r>
        <w:rPr/>
        <w:t>Visão</w:t>
      </w:r>
      <w:bookmarkEnd w:id="1"/>
      <w:r>
        <w:rPr>
          <w:lang w:val="pt-BR"/>
        </w:rPr>
        <w:t xml:space="preserve"> geral</w:t>
      </w:r>
    </w:p>
    <w:p>
      <w:pPr>
        <w:pStyle w:val="Normal"/>
        <w:jc w:val="both"/>
        <w:rPr>
          <w:color w:val="00000A"/>
          <w:lang w:val="pt-BR"/>
        </w:rPr>
      </w:pPr>
      <w:r>
        <w:rPr>
          <w:color w:val="00000A"/>
          <w:lang w:val="pt-BR"/>
        </w:rPr>
        <w:t>Pacotes de ajustes para melhorar a validação de clientes monitorar a base ativa do serviço Cloud server. Requisito para desenvolvimento de validação cadastral que melhorará a qualidade da validação da base de clientes e desenvolvimento de trava que impedirá o aumento de recursos técnicos contratados baseando-se na situação do primeiro pagamento.</w:t>
      </w:r>
    </w:p>
    <w:p>
      <w:pPr>
        <w:pStyle w:val="Normal"/>
        <w:rPr>
          <w:b/>
          <w:b/>
          <w:bCs/>
          <w:caps/>
          <w:color w:val="1F4E79" w:themeColor="accent1" w:themeShade="80"/>
          <w:sz w:val="28"/>
          <w:lang w:val="pt-BR"/>
        </w:rPr>
      </w:pPr>
      <w:r>
        <w:rPr>
          <w:b/>
          <w:bCs/>
          <w:caps/>
          <w:color w:val="1F4E79" w:themeColor="accent1" w:themeShade="80"/>
          <w:sz w:val="28"/>
          <w:lang w:val="pt-BR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pt-BR"/>
        </w:rPr>
      </w:pPr>
      <w:bookmarkStart w:id="2" w:name="_Toc465177771"/>
      <w:bookmarkEnd w:id="2"/>
      <w:r>
        <w:rPr>
          <w:lang w:val="pt-BR"/>
        </w:rPr>
        <w:t>Necessidades</w:t>
      </w:r>
    </w:p>
    <w:p>
      <w:pPr>
        <w:pStyle w:val="Semespaamento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rFonts w:ascii="Calibri" w:hAnsi="Calibri" w:eastAsia="Times New Roman"/>
          <w:sz w:val="28"/>
          <w:szCs w:val="22"/>
          <w:lang w:val="pt-BR"/>
        </w:rPr>
      </w:pPr>
      <w:bookmarkStart w:id="3" w:name="_Toc465177772"/>
      <w:bookmarkEnd w:id="3"/>
      <w:r>
        <w:rPr>
          <w:lang w:val="pt-BR"/>
        </w:rPr>
        <w:t>Criar Blacklist Cloud</w:t>
      </w:r>
    </w:p>
    <w:p>
      <w:pPr>
        <w:pStyle w:val="Listacommarcadores"/>
        <w:ind w:left="720" w:hanging="0"/>
        <w:rPr>
          <w:b/>
          <w:b/>
          <w:sz w:val="22"/>
          <w:lang w:val="pt-BR"/>
        </w:rPr>
      </w:pPr>
      <w:r>
        <w:rPr>
          <w:b/>
          <w:sz w:val="22"/>
          <w:lang w:val="pt-BR"/>
        </w:rPr>
      </w:r>
    </w:p>
    <w:p>
      <w:pPr>
        <w:pStyle w:val="Heading3"/>
        <w:numPr>
          <w:ilvl w:val="2"/>
          <w:numId w:val="2"/>
        </w:numPr>
        <w:rPr>
          <w:rFonts w:ascii="Calibri" w:hAnsi="Calibri" w:eastAsia="Times New Roman"/>
          <w:sz w:val="24"/>
        </w:rPr>
      </w:pPr>
      <w:bookmarkStart w:id="4" w:name="_Toc465177773"/>
      <w:bookmarkEnd w:id="4"/>
      <w:r>
        <w:rPr/>
        <w:t>PREMISSAS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Desenvolver blacklist integrada que irá receber um grupo de dados cadastrais.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Esta blacklist deve ter um painel administrativo que será acessível pelo painel do BackOffice, em modulo especial, que será acessível para usuários de um determinado perfil do PBA.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O painel deve exportar relatórios com dados inclusos na blacklist</w:t>
      </w:r>
    </w:p>
    <w:p>
      <w:pPr>
        <w:pStyle w:val="Listacommarcadores"/>
        <w:numPr>
          <w:ilvl w:val="1"/>
          <w:numId w:val="5"/>
        </w:numPr>
        <w:rPr>
          <w:rFonts w:ascii="Calibri" w:hAnsi="Calibri" w:eastAsia="Times New Roman"/>
          <w:color w:val="00000A"/>
          <w:sz w:val="22"/>
          <w:szCs w:val="22"/>
          <w:lang w:val="pt-BR"/>
        </w:rPr>
      </w:pPr>
      <w:r>
        <w:rPr>
          <w:color w:val="00000A"/>
          <w:lang w:val="pt-BR"/>
        </w:rPr>
        <w:t>A blacklist receberá a lista de documentos com fraude confirmada, de forma automática, do sistema SGIA diariamente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>A blacklist receberá dados para inclusão diretamente do sistema PBA, contas com fraude confirmada devem ter a inclusão de dados cadastrais (parametrizados) automaticamente na blacklist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A blacklist receberá os seguintes dados de forma manual: </w:t>
      </w:r>
      <w:r>
        <w:rPr>
          <w:i/>
          <w:color w:val="00000A"/>
          <w:lang w:val="pt-BR"/>
        </w:rPr>
        <w:t>IP, Telefone, domínio, documento.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>Os dados inclusos podem ser removidos da lista via painel administrativo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>Deve haver uma lista de documentos e ID de contas confiáveis (whitelist)</w:t>
      </w:r>
    </w:p>
    <w:p>
      <w:pPr>
        <w:pStyle w:val="Listacommarcadores"/>
        <w:numPr>
          <w:ilvl w:val="1"/>
          <w:numId w:val="5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O desenvolvimento do modulo integrador deve ser feito utilizando linguagem </w:t>
      </w:r>
      <w:r>
        <w:rPr>
          <w:b/>
          <w:color w:val="00000A"/>
          <w:lang w:val="pt-BR"/>
        </w:rPr>
        <w:t xml:space="preserve">PHP 5.6.4 </w:t>
      </w:r>
      <w:r>
        <w:rPr>
          <w:color w:val="00000A"/>
          <w:lang w:val="pt-BR"/>
        </w:rPr>
        <w:t>com banco</w:t>
      </w:r>
      <w:r>
        <w:rPr>
          <w:b/>
          <w:color w:val="00000A"/>
          <w:lang w:val="pt-BR"/>
        </w:rPr>
        <w:t xml:space="preserve"> Mysql 5.5.36</w:t>
      </w:r>
    </w:p>
    <w:p>
      <w:pPr>
        <w:pStyle w:val="Listacommarcadores"/>
        <w:numPr>
          <w:ilvl w:val="1"/>
          <w:numId w:val="5"/>
        </w:numPr>
        <w:rPr>
          <w:b/>
          <w:b/>
          <w:color w:val="00000A"/>
          <w:lang w:val="pt-BR"/>
        </w:rPr>
      </w:pPr>
      <w:r>
        <w:rPr>
          <w:color w:val="00000A"/>
          <w:lang w:val="pt-BR"/>
        </w:rPr>
        <w:t xml:space="preserve">O desenvolvimento do painel de backoffice deve ser feito em linguagem </w:t>
      </w:r>
      <w:r>
        <w:rPr>
          <w:b/>
          <w:color w:val="00000A"/>
          <w:lang w:val="pt-BR"/>
        </w:rPr>
        <w:t>PHP 5.6.7</w:t>
      </w:r>
      <w:r>
        <w:rPr>
          <w:color w:val="00000A"/>
          <w:lang w:val="pt-BR"/>
        </w:rPr>
        <w:t xml:space="preserve">, Framework </w:t>
      </w:r>
      <w:r>
        <w:rPr>
          <w:b/>
          <w:color w:val="00000A"/>
          <w:lang w:val="pt-BR"/>
        </w:rPr>
        <w:t>Laravel 5.2.36</w:t>
      </w:r>
      <w:r>
        <w:rPr>
          <w:color w:val="00000A"/>
          <w:lang w:val="pt-BR"/>
        </w:rPr>
        <w:t xml:space="preserve"> com banco</w:t>
      </w:r>
      <w:r>
        <w:rPr>
          <w:b/>
          <w:color w:val="00000A"/>
          <w:lang w:val="pt-BR"/>
        </w:rPr>
        <w:t xml:space="preserve"> Mysql 5.5.42</w:t>
      </w:r>
    </w:p>
    <w:p>
      <w:pPr>
        <w:pStyle w:val="Listacommarcadores"/>
        <w:ind w:left="792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1440" w:hanging="0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5" w:name="_Toc465177774"/>
      <w:bookmarkEnd w:id="5"/>
      <w:r>
        <w:rPr/>
        <w:t>Vendas ou alterações</w:t>
      </w:r>
    </w:p>
    <w:p>
      <w:pPr>
        <w:pStyle w:val="Listacommarcadores"/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Cada novo pedido recebido pelo sistema haverá uma consulta a blacklist via modulo integrador da Embratel. Se a conta ou documento for localizada na lista de whitelist, qualquer outra busca deve ser suspensa, caso contrário a pesquisa deve seguir. Os retornos devem ser: </w:t>
      </w:r>
    </w:p>
    <w:p>
      <w:pPr>
        <w:pStyle w:val="Default"/>
        <w:numPr>
          <w:ilvl w:val="0"/>
          <w:numId w:val="7"/>
        </w:numPr>
        <w:ind w:left="72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b/>
          <w:color w:val="00000A"/>
          <w:sz w:val="20"/>
          <w:szCs w:val="20"/>
        </w:rPr>
        <w:t>WL</w:t>
      </w: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 xml:space="preserve"> – Registro está Whitelisted </w:t>
      </w:r>
    </w:p>
    <w:p>
      <w:pPr>
        <w:pStyle w:val="Default"/>
        <w:numPr>
          <w:ilvl w:val="0"/>
          <w:numId w:val="7"/>
        </w:numPr>
        <w:ind w:left="72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b/>
          <w:color w:val="00000A"/>
          <w:sz w:val="20"/>
          <w:szCs w:val="20"/>
        </w:rPr>
        <w:t xml:space="preserve">OK </w:t>
      </w: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 xml:space="preserve">– Registro não consta de listas </w:t>
      </w:r>
    </w:p>
    <w:p>
      <w:pPr>
        <w:pStyle w:val="Default"/>
        <w:numPr>
          <w:ilvl w:val="0"/>
          <w:numId w:val="7"/>
        </w:numPr>
        <w:ind w:left="72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b/>
          <w:color w:val="00000A"/>
          <w:sz w:val="20"/>
          <w:szCs w:val="20"/>
        </w:rPr>
        <w:t>BL</w:t>
      </w: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 xml:space="preserve"> – Registro está Blacklisted + o grupo ele foi localizado: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Documento (CNPJ/CPF)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Domínio de e-mail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Telefone</w:t>
      </w:r>
    </w:p>
    <w:p>
      <w:pPr>
        <w:pStyle w:val="Default"/>
        <w:numPr>
          <w:ilvl w:val="1"/>
          <w:numId w:val="7"/>
        </w:numPr>
        <w:ind w:left="1440" w:hanging="36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IP</w:t>
      </w:r>
    </w:p>
    <w:p>
      <w:pPr>
        <w:pStyle w:val="Default"/>
        <w:ind w:left="1080" w:hanging="0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cstheme="minorBidi" w:ascii="Arial" w:hAnsi="Arial"/>
          <w:color w:val="00000A"/>
          <w:sz w:val="20"/>
          <w:szCs w:val="20"/>
        </w:rPr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20"/>
          <w:szCs w:val="20"/>
        </w:rPr>
        <w:t>No retorno da pesquisa haverá uma parametrização no modulo integrador que definirá a ação tomada, uma vez os itens têm pesos diferentes, ou seja, a Embratel de posse deste retorno irá tomar a decisão, que pode ser cancelar o pedido, exceção ou aprovação para a próxima fase.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20"/>
          <w:szCs w:val="20"/>
        </w:rPr>
      </w:pPr>
      <w:r>
        <w:rPr>
          <w:rFonts w:cs="" w:cstheme="minorBidi" w:ascii="Arial" w:hAnsi="Arial"/>
          <w:color w:val="00000A"/>
          <w:sz w:val="20"/>
          <w:szCs w:val="20"/>
        </w:rPr>
      </w:r>
    </w:p>
    <w:p>
      <w:pPr>
        <w:pStyle w:val="Normal"/>
        <w:jc w:val="both"/>
        <w:rPr>
          <w:rFonts w:ascii="Arial" w:hAnsi="Arial" w:eastAsia="Times New Roman" w:cs="Arial"/>
          <w:color w:val="00000A"/>
          <w:sz w:val="20"/>
          <w:szCs w:val="18"/>
          <w:lang w:val="pt-BR" w:eastAsia="pt-BR"/>
        </w:rPr>
      </w:pPr>
      <w:r>
        <w:rPr>
          <w:color w:val="00000A"/>
          <w:sz w:val="20"/>
          <w:lang w:val="pt-BR"/>
        </w:rPr>
        <w:t>Todas as chamadas entre o pedido e a consulta devem registar logs no sistema, para pedidos na aba “Atributos” em atributo a ser criado chamado “</w:t>
      </w:r>
      <w:r>
        <w:rPr>
          <w:rFonts w:eastAsia="Times New Roman" w:cs="Arial"/>
          <w:color w:val="00000A"/>
          <w:sz w:val="20"/>
          <w:szCs w:val="18"/>
          <w:lang w:val="pt-BR" w:eastAsia="pt-BR"/>
        </w:rPr>
        <w:t>Retorno Blacklist”.</w:t>
      </w:r>
    </w:p>
    <w:p>
      <w:pPr>
        <w:pStyle w:val="Listacommarcadores"/>
        <w:ind w:left="720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720" w:hanging="0"/>
        <w:rPr>
          <w:b/>
          <w:b/>
          <w:lang w:val="pt-BR"/>
        </w:rPr>
      </w:pPr>
      <w:r>
        <w:rPr>
          <w:b/>
          <w:lang w:val="pt-BR"/>
        </w:rPr>
        <w:t>Macro fluxo:</w:t>
      </w:r>
    </w:p>
    <w:p>
      <w:pPr>
        <w:pStyle w:val="Listacommarcadores"/>
        <w:ind w:left="720" w:hanging="0"/>
        <w:jc w:val="center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720" w:hanging="0"/>
        <w:jc w:val="center"/>
        <w:rPr>
          <w:lang w:val="pt-BR"/>
        </w:rPr>
      </w:pPr>
      <w:r>
        <w:rPr/>
        <w:drawing>
          <wp:inline distT="0" distB="6985" distL="0" distR="4445">
            <wp:extent cx="6377305" cy="36125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acommarcadores"/>
        <w:ind w:left="360" w:hanging="0"/>
        <w:jc w:val="center"/>
        <w:rPr>
          <w:b/>
          <w:b/>
          <w:lang w:val="pt-BR"/>
        </w:rPr>
      </w:pPr>
      <w:r>
        <w:rPr/>
        <w:drawing>
          <wp:inline distT="0" distB="7620" distL="0" distR="1270">
            <wp:extent cx="4285615" cy="4278630"/>
            <wp:effectExtent l="0" t="0" r="0" b="0"/>
            <wp:docPr id="2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  <w:t>Exemplo tela pedidos:</w:t>
      </w:r>
    </w:p>
    <w:p>
      <w:pPr>
        <w:pStyle w:val="Listacommarcadores"/>
        <w:ind w:left="360" w:hanging="0"/>
        <w:jc w:val="center"/>
        <w:rPr>
          <w:b/>
          <w:b/>
          <w:lang w:val="pt-BR"/>
        </w:rPr>
      </w:pPr>
      <w:r>
        <w:rPr/>
        <w:drawing>
          <wp:inline distT="0" distB="3175" distL="0" distR="0">
            <wp:extent cx="5848350" cy="2188210"/>
            <wp:effectExtent l="0" t="0" r="0" b="0"/>
            <wp:docPr id="3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6" w:name="_Toc465177775"/>
      <w:r>
        <w:rPr/>
        <w:t>Base ativa</w:t>
      </w:r>
      <w:bookmarkEnd w:id="6"/>
      <w:r>
        <w:rPr/>
        <w:tab/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  <w:t>A base de clientes pode ser revalidada sob de manda, de forma manual via opção no painel de BackOffice. Deve ser desenvolvido chamada no painel de backoffice que pode re-validar os dados cadastrais da conta na blacklist.</w:t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  <w:t>No retorno da pesquisa, se a conta ou documento não estiver em whitelist ou não for localizado, deverá ser aberto um popup para o usuário com o item ou itens localizados. Neste popup o usuário deverá escolher entre bloquear a conta ou cancelar.</w:t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  <w:t>A ação de bloqueio deve registrar os mesmos logs nas assinaturas utilizados na demanda da trava de consumo e enviar a mesma notificação por e-mail.</w:t>
      </w:r>
    </w:p>
    <w:p>
      <w:pPr>
        <w:pStyle w:val="Listacommarcadores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lang w:val="pt-BR"/>
        </w:rPr>
        <w:t>Exemplo Painel de Backoffice:</w:t>
      </w:r>
    </w:p>
    <w:p>
      <w:pPr>
        <w:pStyle w:val="Listacommarcadores"/>
        <w:ind w:left="360" w:hanging="0"/>
        <w:jc w:val="center"/>
        <w:rPr>
          <w:lang w:val="pt-BR"/>
        </w:rPr>
      </w:pPr>
      <w:r>
        <w:rPr/>
        <w:drawing>
          <wp:inline distT="0" distB="0" distL="0" distR="1270">
            <wp:extent cx="6418580" cy="3282950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8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rPr>
          <w:lang w:val="pt-BR"/>
        </w:rPr>
      </w:pPr>
      <w:r>
        <w:rPr>
          <w:lang w:val="pt-BR"/>
        </w:rPr>
      </w:r>
    </w:p>
    <w:p>
      <w:pPr>
        <w:pStyle w:val="Heading3"/>
        <w:keepLines/>
        <w:widowControl/>
        <w:numPr>
          <w:ilvl w:val="0"/>
          <w:numId w:val="0"/>
        </w:numPr>
        <w:spacing w:lineRule="auto" w:line="276"/>
        <w:jc w:val="left"/>
        <w:outlineLvl w:val="2"/>
        <w:rPr/>
      </w:pPr>
      <w:ins w:id="0" w:author="Unknown Author" w:date="2016-10-26T12:02:00Z">
        <w:r>
          <w:rPr/>
        </w:r>
      </w:ins>
      <w:r>
        <w:br w:type="page"/>
      </w:r>
    </w:p>
    <w:p>
      <w:pPr>
        <w:pStyle w:val="Heading3"/>
        <w:numPr>
          <w:ilvl w:val="2"/>
          <w:numId w:val="2"/>
        </w:numPr>
        <w:rPr/>
      </w:pPr>
      <w:bookmarkStart w:id="7" w:name="_Toc465177776"/>
      <w:bookmarkEnd w:id="7"/>
      <w:r>
        <w:rPr/>
        <w:t>Módulo de gestão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  <w:t xml:space="preserve">O modulo de gestão da blacklist Cloud deverá permitir a completa administração dos dados. Ele deverá permitir a inclusão de contas/documentos em whitelist e os seguintes dados de forma manual: IP, Telefone, domínio, documento. 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  <w:t>Estes dados podem ser removidos da lista via painel administrativo, exceção para dados provenientes do SGIA.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  <w:t>Todas as inclusões devem registar o usuário responsável pela inclusão da informação, sendo o mesmo usuário autenticado painel de backoffice, bem como o timestamp.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18"/>
          <w:szCs w:val="20"/>
        </w:rPr>
        <w:t>Deve ser possível exportar pesquisas com o tipo de dado IP, Telefone, domínio ou documento. Os relatórios serão gerados como arquivos csv para serem importados no excel; devem conter a origem, usuário e timestamp.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cstheme="minorBidi" w:ascii="Arial" w:hAnsi="Arial"/>
          <w:color w:val="00000A"/>
          <w:sz w:val="18"/>
          <w:szCs w:val="20"/>
        </w:rPr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18"/>
          <w:szCs w:val="20"/>
        </w:rPr>
        <w:t xml:space="preserve">Deve ser permitido a carga de dados em lote por tipo de dados, o layout modelo para esta carga deverá estar disponível no painel para cópia. </w:t>
      </w:r>
    </w:p>
    <w:p>
      <w:pPr>
        <w:pStyle w:val="Default"/>
        <w:jc w:val="both"/>
        <w:rPr>
          <w:rFonts w:ascii="Arial" w:hAnsi="Arial" w:cs="" w:asciiTheme="minorHAnsi" w:cstheme="minorBidi" w:hAnsiTheme="minorHAnsi"/>
          <w:color w:val="00000A"/>
          <w:sz w:val="18"/>
          <w:szCs w:val="20"/>
        </w:rPr>
      </w:pPr>
      <w:r>
        <w:rPr>
          <w:rFonts w:cs="" w:ascii="Arial" w:hAnsi="Arial" w:asciiTheme="minorHAnsi" w:cstheme="minorBidi" w:hAnsiTheme="minorHAnsi"/>
          <w:color w:val="00000A"/>
          <w:sz w:val="18"/>
          <w:szCs w:val="20"/>
        </w:rPr>
        <w:t>Havendo problemas na importação o usuário deve ser notificado em tela com mensagem de erro alertando-o da falha na montagem do arquivo e ou no acesso à base de dados.</w:t>
      </w:r>
    </w:p>
    <w:p>
      <w:pPr>
        <w:pStyle w:val="Listacommarcadores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jc w:val="both"/>
        <w:rPr>
          <w:b/>
          <w:b/>
          <w:color w:val="00000A"/>
          <w:lang w:val="pt-BR"/>
        </w:rPr>
      </w:pPr>
      <w:r>
        <w:rPr>
          <w:b/>
          <w:color w:val="00000A"/>
          <w:lang w:val="pt-BR"/>
        </w:rPr>
        <w:t>Exemplo de tela:</w:t>
      </w:r>
    </w:p>
    <w:p>
      <w:pPr>
        <w:pStyle w:val="Listacommarcadores"/>
        <w:jc w:val="center"/>
        <w:rPr>
          <w:color w:val="00000A"/>
          <w:lang w:val="pt-BR"/>
        </w:rPr>
      </w:pPr>
      <w:r>
        <w:rPr/>
        <w:drawing>
          <wp:inline distT="0" distB="3810" distL="0" distR="0">
            <wp:extent cx="4502785" cy="1882140"/>
            <wp:effectExtent l="0" t="0" r="0" b="0"/>
            <wp:docPr id="5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jc w:val="both"/>
        <w:rPr>
          <w:color w:val="00000A"/>
          <w:lang w:val="pt-BR"/>
        </w:rPr>
      </w:pPr>
      <w:r>
        <w:rPr>
          <w:color w:val="00000A"/>
          <w:lang w:val="pt-BR"/>
        </w:rPr>
      </w:r>
    </w:p>
    <w:p>
      <w:pPr>
        <w:pStyle w:val="Listacommarcadores"/>
        <w:ind w:left="360" w:hanging="0"/>
        <w:rPr>
          <w:b/>
          <w:b/>
          <w:lang w:val="pt-BR"/>
        </w:rPr>
      </w:pPr>
      <w:r>
        <w:rPr>
          <w:b/>
          <w:color w:val="F3533F" w:themeColor="accent6"/>
          <w:lang w:val="pt-BR"/>
        </w:rPr>
        <w:tab/>
      </w:r>
    </w:p>
    <w:p>
      <w:pPr>
        <w:pStyle w:val="Listacommarcadores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ascii="Arial Black" w:hAnsi="Arial Black" w:eastAsia="" w:cs="" w:asciiTheme="majorHAnsi" w:cstheme="majorBidi" w:eastAsiaTheme="majorEastAsia" w:hAnsiTheme="majorHAnsi"/>
          <w:b/>
          <w:b/>
          <w:bCs/>
          <w:color w:val="5B9BD5" w:themeColor="accent1"/>
          <w:sz w:val="26"/>
          <w:szCs w:val="26"/>
          <w:lang w:val="pt-BR" w:eastAsia="en-US"/>
        </w:rPr>
      </w:pPr>
      <w:r>
        <w:rPr>
          <w:rFonts w:eastAsia="" w:cs="" w:cstheme="majorBidi" w:eastAsiaTheme="majorEastAsia" w:ascii="Arial Black" w:hAnsi="Arial Black"/>
          <w:b/>
          <w:bCs/>
          <w:color w:val="5B9BD5" w:themeColor="accent1"/>
          <w:sz w:val="26"/>
          <w:szCs w:val="26"/>
          <w:lang w:val="pt-BR" w:eastAsia="en-US"/>
        </w:rPr>
      </w:r>
      <w:r>
        <w:br w:type="page"/>
      </w:r>
    </w:p>
    <w:p>
      <w:pPr>
        <w:pStyle w:val="Heading2"/>
        <w:numPr>
          <w:ilvl w:val="1"/>
          <w:numId w:val="2"/>
        </w:numPr>
        <w:rPr>
          <w:lang w:val="pt-BR"/>
        </w:rPr>
      </w:pPr>
      <w:bookmarkStart w:id="8" w:name="_Toc465177777"/>
      <w:bookmarkEnd w:id="8"/>
      <w:r>
        <w:rPr>
          <w:lang w:val="pt-BR"/>
        </w:rPr>
        <w:t>Cloud server- gestão da aquisição recursos</w:t>
      </w:r>
    </w:p>
    <w:p>
      <w:pPr>
        <w:pStyle w:val="Listacommarcadores"/>
        <w:ind w:left="720" w:hanging="0"/>
        <w:rPr>
          <w:b/>
          <w:b/>
          <w:sz w:val="22"/>
          <w:lang w:val="pt-BR"/>
        </w:rPr>
      </w:pPr>
      <w:r>
        <w:rPr>
          <w:b/>
          <w:sz w:val="22"/>
          <w:lang w:val="pt-BR"/>
        </w:rPr>
      </w:r>
    </w:p>
    <w:p>
      <w:pPr>
        <w:pStyle w:val="Heading3"/>
        <w:numPr>
          <w:ilvl w:val="2"/>
          <w:numId w:val="2"/>
        </w:numPr>
        <w:rPr>
          <w:rFonts w:ascii="Calibri" w:hAnsi="Calibri" w:eastAsia="Times New Roman"/>
          <w:sz w:val="24"/>
        </w:rPr>
      </w:pPr>
      <w:bookmarkStart w:id="9" w:name="_Toc465177778"/>
      <w:bookmarkEnd w:id="9"/>
      <w:r>
        <w:rPr/>
        <w:t>PREMISSAS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A trava fica ativa somente até o 1º pagamento ou por uma liberação manual do BackOffice;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Os parâmetros da trava de recursos devem ser passíveis de configuração e acionamento (on/off)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Envio de uma notificação por e-mail para o cliente quando a trava for acionada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Envio de uma notificação por e-mail para o time técnico quando a trava for acionada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Local para gestão e extração de relatórios da base dos clientes que estão com a trava</w:t>
      </w:r>
    </w:p>
    <w:p>
      <w:pPr>
        <w:pStyle w:val="Listacommarcadores"/>
        <w:numPr>
          <w:ilvl w:val="1"/>
          <w:numId w:val="6"/>
        </w:numPr>
        <w:rPr>
          <w:lang w:val="pt-BR"/>
        </w:rPr>
      </w:pPr>
      <w:r>
        <w:rPr>
          <w:lang w:val="pt-BR"/>
        </w:rPr>
        <w:t>A gestão desta base dever ser feita pelo portal do BackOffice em modulo exclusivo</w:t>
      </w:r>
    </w:p>
    <w:p>
      <w:pPr>
        <w:pStyle w:val="Listacommarcadores"/>
        <w:ind w:left="792" w:hanging="0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10" w:name="_Toc465177779"/>
      <w:bookmarkEnd w:id="10"/>
      <w:r>
        <w:rPr/>
        <w:t>Contextualização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 base de clientes ativa com a trava de segurança acionada passará por uma análise constante na utilização dos limites contratados. Uma vez que o limite for atingido, a assinatura (ou as assinaturas da conta) </w:t>
      </w:r>
      <w:r>
        <w:rPr>
          <w:lang w:val="pt-BR"/>
        </w:rPr>
        <w:commentReference w:id="0"/>
      </w:r>
      <w:r>
        <w:rPr>
          <w:lang w:val="pt-BR"/>
        </w:rPr>
        <w:t xml:space="preserve">serão suspensas administrativamente, indicando na mudança de status um motivo e justificativa parametrizados </w:t>
      </w:r>
      <w:r>
        <w:rPr>
          <w:lang w:val="pt-BR"/>
        </w:rPr>
        <w:commentReference w:id="1"/>
      </w:r>
      <w:r>
        <w:rPr>
          <w:lang w:val="pt-BR"/>
        </w:rPr>
        <w:t>em tempo de desenvolvimento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Inicialmente se houver um incremento no consumo medido que exceda 30% </w:t>
      </w:r>
      <w:r>
        <w:rPr>
          <w:lang w:val="pt-BR"/>
        </w:rPr>
        <w:commentReference w:id="2"/>
      </w:r>
      <w:r>
        <w:rPr>
          <w:lang w:val="pt-BR"/>
        </w:rPr>
        <w:t>do valor inicialmente contratado trava será acionada.</w:t>
      </w:r>
    </w:p>
    <w:p>
      <w:pPr>
        <w:pStyle w:val="Normal"/>
        <w:rPr>
          <w:lang w:val="pt-BR"/>
        </w:rPr>
      </w:pPr>
      <w:r>
        <w:rPr>
          <w:lang w:val="pt-BR"/>
        </w:rPr>
        <w:t>Os clientes cujo primeiro pagamento decorreu com sucesso serão removidos do controle pelo time de atendimento via portal</w:t>
      </w:r>
      <w:r>
        <w:rPr>
          <w:lang w:val="pt-BR"/>
        </w:rPr>
        <w:commentReference w:id="3"/>
      </w:r>
      <w:r>
        <w:rPr>
          <w:lang w:val="pt-BR"/>
        </w:rPr>
        <w:t xml:space="preserve"> do BackOffice. A liberação de assinaturas da trava poderá ser feita em lote com a leitura de um arquivo com as assinaturas.</w:t>
      </w:r>
    </w:p>
    <w:p>
      <w:pPr>
        <w:pStyle w:val="Normal"/>
        <w:rPr>
          <w:lang w:val="pt-BR"/>
        </w:rPr>
      </w:pPr>
      <w:r>
        <w:rPr>
          <w:lang w:val="pt-BR"/>
        </w:rPr>
        <w:t>Quando a trava for removida deve ser indicado em notas (da conta) a liberação com um motivo e justificativa parametrizados</w:t>
      </w:r>
      <w:r>
        <w:rPr>
          <w:lang w:val="pt-BR"/>
        </w:rPr>
        <w:commentReference w:id="4"/>
      </w:r>
      <w:r>
        <w:rPr>
          <w:lang w:val="pt-BR"/>
        </w:rPr>
        <w:t xml:space="preserve"> em tempo de desenvolvimento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3"/>
        <w:numPr>
          <w:ilvl w:val="2"/>
          <w:numId w:val="2"/>
        </w:numPr>
        <w:rPr/>
      </w:pPr>
      <w:bookmarkStart w:id="11" w:name="_Toc465177780"/>
      <w:bookmarkEnd w:id="11"/>
      <w:r>
        <w:rPr/>
        <w:t>Processo</w:t>
      </w:r>
    </w:p>
    <w:p>
      <w:pPr>
        <w:pStyle w:val="Normal"/>
        <w:rPr>
          <w:lang w:val="pt-BR"/>
        </w:rPr>
      </w:pPr>
      <w:r>
        <w:rPr>
          <w:lang w:val="pt-BR"/>
        </w:rPr>
        <w:t>A cada pedido de venda, se a conta não estiver em whitelist, o número da assinatura Cloud server ativa será incluída na base de análise.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A análise irá ocorrer em tempo parametrizado, inicialmente uma vez a cada hora. Uma vez que uma ou mais das condições descritas abaixo for satisfeita a assinatura deverá ser bloqueada administrativamente, com os devidos logs, e um e-mail deve ser disparado para o cliente e time técnico. Os templates serão criados utilizando as strings existentes</w:t>
      </w:r>
      <w:r>
        <w:rPr>
          <w:lang w:val="pt-BR"/>
        </w:rPr>
        <w:commentReference w:id="5"/>
      </w:r>
      <w:r>
        <w:rPr>
          <w:lang w:val="pt-BR"/>
        </w:rPr>
        <w:t xml:space="preserve"> no sistema (processo vigente), o log de envio deve ser registrado no sistema. </w:t>
      </w:r>
    </w:p>
    <w:p>
      <w:pPr>
        <w:pStyle w:val="Normal"/>
        <w:jc w:val="both"/>
        <w:rPr/>
      </w:pPr>
      <w:r>
        <w:rPr>
          <w:lang w:val="pt-BR"/>
        </w:rPr>
        <w:t>Caso as leituras de consumo não possam ser realizadas com sucesso nas ultimas 5 tentativas, deve ser disparado uma notificação para o time técnico.</w:t>
      </w:r>
      <w:r>
        <w:rPr>
          <w:lang w:val="pt-BR"/>
        </w:rPr>
        <w:commentReference w:id="6"/>
      </w:r>
    </w:p>
    <w:p>
      <w:pPr>
        <w:pStyle w:val="Normal"/>
        <w:jc w:val="both"/>
        <w:rPr/>
      </w:pPr>
      <w:r>
        <w:rPr>
          <w:lang w:val="pt-BR"/>
        </w:rPr>
        <w:t xml:space="preserve">A trava pode ser ligada e desligada </w:t>
      </w:r>
      <w:r>
        <w:rPr>
          <w:lang w:val="pt-BR"/>
        </w:rPr>
        <w:commentReference w:id="7"/>
      </w:r>
      <w:r>
        <w:rPr>
          <w:lang w:val="pt-BR"/>
        </w:rPr>
        <w:t>pelo administrador do sistema. Os recursos analisados podem ser habilitados ou desabilitados pelo administrador do sistema. Assim também os limites dos recursos ou consumo também poderão ser editados.</w:t>
      </w:r>
      <w:r>
        <w:rPr>
          <w:lang w:val="pt-BR"/>
        </w:rPr>
        <w:commentReference w:id="8"/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Pelo painel de backoffice, será realizada a gestão das assinaturas em análise, deverá ser criado um modulo chamado “Controle Uso Cloud Server”.</w:t>
      </w:r>
    </w:p>
    <w:p>
      <w:pPr>
        <w:pStyle w:val="Normal"/>
        <w:jc w:val="both"/>
        <w:rPr/>
      </w:pPr>
      <w:r>
        <w:rPr>
          <w:lang w:val="pt-BR"/>
        </w:rPr>
        <w:t>Neste modulo o usuário p</w:t>
      </w:r>
      <w:r>
        <w:rPr>
          <w:lang w:val="pt-BR"/>
        </w:rPr>
        <w:t>ode</w:t>
      </w:r>
      <w:r>
        <w:rPr>
          <w:lang w:val="pt-BR"/>
        </w:rPr>
        <w:t xml:space="preserve">rá incluir ou </w:t>
      </w:r>
      <w:r>
        <w:rPr>
          <w:lang w:val="pt-BR"/>
        </w:rPr>
        <w:t>excluir</w:t>
      </w:r>
      <w:r>
        <w:rPr>
          <w:lang w:val="pt-BR"/>
        </w:rPr>
        <w:t xml:space="preserve"> assinaturas,</w:t>
      </w:r>
      <w:r>
        <w:rPr>
          <w:lang w:val="pt-BR"/>
        </w:rPr>
        <w:commentReference w:id="9"/>
      </w:r>
      <w:r>
        <w:rPr>
          <w:lang w:val="pt-BR"/>
        </w:rPr>
        <w:t xml:space="preserve"> em ambos os casos o usuário e timestamp precisam ser registrados. A inclusão ou exclusão pode ser executa em lote ou de forma unitária. O valor estimado de consumo pode ser editado neste mesmo modulo. O painel deve permitir a extração das assinaturas em análise, informando o número da assinatura, data de entrada e origem.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Macro Fluxo: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5657850" cy="4406265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Inicialmente os itens em monitoração serão: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b/>
          <w:lang w:val="pt-BR"/>
        </w:rPr>
        <w:t>Valor</w:t>
      </w:r>
      <w:r>
        <w:rPr>
          <w:lang w:val="pt-BR"/>
        </w:rPr>
        <w:t>: caso o valor consumido exceda 30 % do valor estimado para a assinatura em análise,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Ciclos-vCPU Hypervisor (VM) Ativos: </w:t>
      </w:r>
      <w:r>
        <w:rPr>
          <w:lang w:val="pt-BR"/>
        </w:rPr>
        <w:t xml:space="preserve">se o valor consumido for igual ou maior que </w:t>
      </w:r>
      <w:r>
        <w:rPr>
          <w:b/>
          <w:color w:val="FF0000"/>
          <w:lang w:val="pt-BR"/>
        </w:rPr>
        <w:t>51.489,40</w:t>
      </w:r>
      <w:r>
        <w:rPr>
          <w:lang w:val="pt-BR"/>
        </w:rPr>
        <w:t>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Ciclos-vCPU Container (CT) Ativos: </w:t>
      </w:r>
      <w:r>
        <w:rPr>
          <w:lang w:val="pt-BR"/>
        </w:rPr>
        <w:t>se o valor consumido for igual ou maior que</w:t>
      </w:r>
      <w:r>
        <w:rPr>
          <w:b/>
          <w:color w:val="FF0000"/>
          <w:lang w:val="pt-BR"/>
        </w:rPr>
        <w:t xml:space="preserve"> 51.489,40</w:t>
      </w:r>
      <w:r>
        <w:rPr>
          <w:lang w:val="pt-BR"/>
        </w:rPr>
        <w:t>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Storage HDD Ativo: </w:t>
      </w:r>
      <w:r>
        <w:rPr>
          <w:lang w:val="pt-BR"/>
        </w:rPr>
        <w:t xml:space="preserve">se o valor consumido for igual ou maior que </w:t>
      </w:r>
      <w:r>
        <w:rPr>
          <w:b/>
          <w:color w:val="FF0000"/>
          <w:lang w:val="pt-BR"/>
        </w:rPr>
        <w:t>1.800.000,00</w:t>
      </w:r>
      <w:r>
        <w:rPr>
          <w:lang w:val="pt-BR"/>
        </w:rPr>
        <w:t>, a trava será acionada.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 xml:space="preserve">Memória RAM Ativa: </w:t>
      </w:r>
      <w:r>
        <w:rPr>
          <w:lang w:val="pt-BR"/>
        </w:rPr>
        <w:t xml:space="preserve">se o valor consumido for igual ou maior que </w:t>
      </w:r>
      <w:r>
        <w:rPr>
          <w:b/>
          <w:color w:val="FF0000"/>
          <w:lang w:val="pt-BR"/>
        </w:rPr>
        <w:t>86.400,00</w:t>
      </w:r>
      <w:r>
        <w:rPr>
          <w:lang w:val="pt-BR"/>
        </w:rPr>
        <w:t>, a trava será acionada.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Exemplo de leitura de consumo:</w:t>
      </w:r>
    </w:p>
    <w:tbl>
      <w:tblPr>
        <w:tblW w:w="8400" w:type="dxa"/>
        <w:jc w:val="left"/>
        <w:tblInd w:w="0" w:type="dxa"/>
        <w:tblBorders>
          <w:bottom w:val="single" w:sz="12" w:space="0" w:color="DDDDDD"/>
          <w:insideH w:val="single" w:sz="12" w:space="0" w:color="DDDDDD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040"/>
        <w:gridCol w:w="1519"/>
        <w:gridCol w:w="1841"/>
      </w:tblGrid>
      <w:tr>
        <w:trPr>
          <w:trHeight w:val="315" w:hRule="atLeast"/>
        </w:trPr>
        <w:tc>
          <w:tcPr>
            <w:tcW w:w="5040" w:type="dxa"/>
            <w:tcBorders>
              <w:bottom w:val="single" w:sz="12" w:space="0" w:color="DDDDDD"/>
              <w:insideH w:val="single" w:sz="12" w:space="0" w:color="DDDDDD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Recurso</w:t>
            </w:r>
          </w:p>
        </w:tc>
        <w:tc>
          <w:tcPr>
            <w:tcW w:w="1519" w:type="dxa"/>
            <w:tcBorders>
              <w:bottom w:val="single" w:sz="12" w:space="0" w:color="DDDDDD"/>
              <w:insideH w:val="single" w:sz="12" w:space="0" w:color="DDDDDD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  <w:tc>
          <w:tcPr>
            <w:tcW w:w="1841" w:type="dxa"/>
            <w:tcBorders>
              <w:bottom w:val="single" w:sz="12" w:space="0" w:color="DDDDDD"/>
              <w:insideH w:val="single" w:sz="12" w:space="0" w:color="DDDDDD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Consumido</w:t>
            </w:r>
          </w:p>
        </w:tc>
      </w:tr>
      <w:tr>
        <w:trPr>
          <w:trHeight w:val="330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Web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R$ 261,00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Standard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R$ 3.564,00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Hypervisor (VM) 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R$ 139,05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3.476,33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Hypervisor (VM) Inativos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R$ 0,01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0,65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Container (CT) 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R$ 46,33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1.158,31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Ciclos-vCPU Container (CT) Inativos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R$ 1,30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67,27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Ativa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R$ 29,05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1.452,27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Inativa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R$ 0,35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33,77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HDD Ativo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R$ 134,66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79.213,00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HDD Inativo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R$ 2,33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1.370,00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de Réplicas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R$ 8,34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4.903,00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Storage de Backup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22,05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2008 R2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WEB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WEB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R$ 1,75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148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2012 R2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315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STD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300" w:hRule="atLeast"/>
        </w:trPr>
        <w:tc>
          <w:tcPr>
            <w:tcW w:w="5040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STD 2014 VE</w:t>
            </w:r>
          </w:p>
        </w:tc>
        <w:tc>
          <w:tcPr>
            <w:tcW w:w="1519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1" w:type="dxa"/>
            <w:tcBorders>
              <w:top w:val="single" w:sz="8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>
        <w:trPr>
          <w:trHeight w:val="465" w:hRule="atLeast"/>
        </w:trPr>
        <w:tc>
          <w:tcPr>
            <w:tcW w:w="840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inherit" w:hAnsi="inherit" w:eastAsia="Times New Roman" w:cs="Times New Roman"/>
                <w:b/>
                <w:b/>
                <w:bCs/>
                <w:color w:val="000000"/>
                <w:sz w:val="36"/>
                <w:szCs w:val="36"/>
                <w:lang w:val="pt-BR" w:eastAsia="pt-BR"/>
              </w:rPr>
            </w:pPr>
            <w:r>
              <w:rPr>
                <w:rFonts w:eastAsia="Times New Roman" w:cs="Times New Roman" w:ascii="inherit" w:hAnsi="inherit"/>
                <w:b/>
                <w:bCs/>
                <w:color w:val="000000"/>
                <w:sz w:val="36"/>
                <w:szCs w:val="36"/>
                <w:lang w:val="pt-BR" w:eastAsia="pt-BR"/>
              </w:rPr>
              <w:t>Consumo total</w:t>
            </w:r>
            <w:r>
              <w:rPr>
                <w:rFonts w:eastAsia="Times New Roman" w:cs="Times New Roman" w:ascii="inherit" w:hAnsi="inherit"/>
                <w:color w:val="000000"/>
                <w:sz w:val="36"/>
                <w:szCs w:val="36"/>
                <w:lang w:val="pt-BR" w:eastAsia="pt-BR"/>
              </w:rPr>
              <w:t xml:space="preserve">: </w:t>
            </w:r>
            <w:r>
              <w:rPr>
                <w:rFonts w:eastAsia="Times New Roman" w:cs="Times New Roman" w:ascii="inherit" w:hAnsi="inherit"/>
                <w:b/>
                <w:bCs/>
                <w:color w:val="FF0000"/>
                <w:sz w:val="36"/>
                <w:szCs w:val="36"/>
                <w:lang w:val="pt-BR" w:eastAsia="pt-BR"/>
              </w:rPr>
              <w:t>R$ 4.191,78</w:t>
            </w:r>
            <w:r>
              <w:rPr>
                <w:rFonts w:eastAsia="Times New Roman" w:cs="Times New Roman" w:ascii="inherit" w:hAnsi="inherit"/>
                <w:color w:val="000000"/>
                <w:sz w:val="36"/>
                <w:szCs w:val="36"/>
                <w:lang w:val="pt-BR" w:eastAsia="pt-BR"/>
              </w:rPr>
              <w:t xml:space="preserve"> até 24-10-2016 13:43:59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Exemplo Log alteração de status assinatura:</w:t>
      </w:r>
    </w:p>
    <w:p>
      <w:pPr>
        <w:pStyle w:val="Normal"/>
        <w:rPr>
          <w:lang w:val="pt-BR"/>
        </w:rPr>
      </w:pPr>
      <w:r>
        <w:rPr/>
        <w:drawing>
          <wp:inline distT="0" distB="0" distL="0" distR="1905">
            <wp:extent cx="6646545" cy="1948180"/>
            <wp:effectExtent l="0" t="0" r="0" b="0"/>
            <wp:docPr id="7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numPr>
          <w:ilvl w:val="1"/>
          <w:numId w:val="2"/>
        </w:numPr>
        <w:rPr>
          <w:lang w:val="pt-BR"/>
        </w:rPr>
      </w:pPr>
      <w:bookmarkStart w:id="12" w:name="_Toc465177781"/>
      <w:bookmarkEnd w:id="12"/>
      <w:r>
        <w:rPr>
          <w:lang w:val="pt-BR"/>
        </w:rPr>
        <w:t>Sistemas impactados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Loja 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Painel do Backoffice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PBA/POA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FCD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SGIA</w:t>
      </w:r>
    </w:p>
    <w:p>
      <w:pPr>
        <w:pStyle w:val="Heading1"/>
        <w:numPr>
          <w:ilvl w:val="0"/>
          <w:numId w:val="2"/>
        </w:numPr>
        <w:rPr>
          <w:lang w:val="pt-BR"/>
        </w:rPr>
      </w:pPr>
      <w:bookmarkStart w:id="13" w:name="_Toc465177782"/>
      <w:bookmarkEnd w:id="13"/>
      <w:r>
        <w:rPr>
          <w:lang w:val="pt-BR"/>
        </w:rPr>
        <w:t>Fora do escopo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Automação da integração do sistema de arrecadação com sistema PARL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Definição de repositório de arquivos provenientes do SGIA.</w:t>
      </w:r>
    </w:p>
    <w:p>
      <w:pPr>
        <w:pStyle w:val="Normal"/>
        <w:rPr>
          <w:color w:val="FF0000"/>
          <w:lang w:val="pt-BR"/>
        </w:rPr>
      </w:pPr>
      <w:r>
        <w:rPr>
          <w:color w:val="FF0000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180"/>
        <w:ind w:firstLine="720"/>
        <w:jc w:val="center"/>
        <w:rPr/>
      </w:pPr>
      <w:r>
        <w:rPr/>
      </w:r>
    </w:p>
    <w:sectPr>
      <w:headerReference w:type="default" r:id="rId9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6143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6-10-26T13:45:32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Bloqueia só a assinatura</w:t>
      </w:r>
    </w:p>
  </w:comment>
  <w:comment w:id="1" w:author="Unknown Author" w:date="2016-10-26T13:46:33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Como é essa parametrização?</w:t>
      </w:r>
    </w:p>
    <w:p>
      <w:r>
        <w:rPr>
          <w:rFonts w:ascii="Arial" w:hAnsi="Arial" w:eastAsia="Arial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404040" w:themeColor="text1" w:themeTint="bf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pt-BR" w:eastAsia="ja-JP" w:bidi="ar-SA"/>
        </w:rPr>
        <w:t xml:space="preserve">É o texto a ser exibido de acordo com o que causou o bloqueio </w:t>
      </w:r>
    </w:p>
  </w:comment>
  <w:comment w:id="2" w:author="Unknown Author" w:date="2016-10-26T13:47:10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Compara valor mensal previsto inicial com valor mensal previsto atual?</w:t>
      </w:r>
    </w:p>
    <w:p>
      <w:r>
        <w:rPr>
          <w:rFonts w:ascii="Arial" w:hAnsi="Arial" w:eastAsia="Arial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404040" w:themeColor="text1" w:themeTint="bf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pt-BR" w:eastAsia="ja-JP" w:bidi="ar-SA"/>
        </w:rPr>
        <w:t>Pega sempre o delta e calcula com base no histórico</w:t>
      </w:r>
    </w:p>
  </w:comment>
  <w:comment w:id="3" w:author="Unknown Author" w:date="2016-10-26T13:47:59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Está se referindo à remoção do bloqueio? Sempre será manual?</w:t>
      </w:r>
    </w:p>
    <w:p>
      <w:r>
        <w:rPr>
          <w:rFonts w:ascii="Arial" w:hAnsi="Arial" w:eastAsia="Arial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404040" w:themeColor="text1" w:themeTint="bf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pt-BR" w:eastAsia="ja-JP" w:bidi="ar-SA"/>
        </w:rPr>
        <w:t>Teremos uma transação específica para remover bloqueio por trava – se não – temos como saber que a assinatura foi bloqueada pela trava?</w:t>
      </w:r>
    </w:p>
  </w:comment>
  <w:comment w:id="4" w:author="Unknown Author" w:date="2016-10-26T13:50:52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Detalhar nível de parametrização</w:t>
      </w:r>
    </w:p>
  </w:comment>
  <w:comment w:id="5" w:author="Unknown Author" w:date="2016-10-26T13:52:06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Hoje já existe esse processo de envio de e-mails com templates?</w:t>
      </w:r>
    </w:p>
  </w:comment>
  <w:comment w:id="6" w:author="Unknown Author" w:date="2016-10-26T13:52:59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Considerando o processo como um todo – ou seja não é por contrato.</w:t>
      </w:r>
    </w:p>
    <w:p>
      <w:r>
        <w:rPr>
          <w:rFonts w:ascii="Arial" w:hAnsi="Arial" w:eastAsia="Arial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404040" w:themeColor="text1" w:themeTint="bf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pt-BR" w:eastAsia="ja-JP" w:bidi="ar-SA"/>
        </w:rPr>
        <w:t>Como vai ser essa notificação – e-mail?</w:t>
      </w:r>
    </w:p>
  </w:comment>
  <w:comment w:id="7" w:author="Unknown Author" w:date="2016-10-26T13:53:58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Qual mecanismo será usado para isso? Tirar e por na crontab ou criar uma transação para fazer isso?</w:t>
      </w:r>
    </w:p>
  </w:comment>
  <w:comment w:id="8" w:author="Unknown Author" w:date="2016-10-26T13:54:43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Tambem teremos filtros para determinar o universo de contas a serem analisadas</w:t>
      </w:r>
    </w:p>
  </w:comment>
  <w:comment w:id="9" w:author="Unknown Author" w:date="2016-10-26T13:56:59Z" w:initials="">
    <w:p>
      <w:r>
        <w:rPr>
          <w:rFonts w:eastAsia="Arial" w:cstheme="minorBidi" w:eastAsiaTheme="minorHAnsi" w:cs="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themeColor="text1" w:themeTint="bf" w:val="40404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ja-JP" w:val="pt-BR"/>
        </w:rPr>
        <w:t>Qual a diferença entre esse bloqueio e o bloqueio por blacklist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color w:val="7F7F7F" w:themeColor="text1" w:themeTint="80"/>
      </w:rPr>
    </w:pPr>
    <w:r>
      <w:rPr/>
      <w:drawing>
        <wp:inline distT="0" distB="0" distL="0" distR="0">
          <wp:extent cx="1560830" cy="620395"/>
          <wp:effectExtent l="0" t="0" r="0" b="0"/>
          <wp:docPr id="8" name="Imagem 3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3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0830" cy="620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pStyle w:val="Heading2"/>
      <w:numFmt w:val="decimal"/>
      <w:lvlText w:val="%1.%2."/>
      <w:lvlJc w:val="left"/>
      <w:pPr>
        <w:ind w:left="1429" w:hanging="720"/>
      </w:pPr>
    </w:lvl>
    <w:lvl w:ilvl="2">
      <w:start w:val="1"/>
      <w:pStyle w:val="Heading3"/>
      <w:numFmt w:val="decimal"/>
      <w:lvlText w:val="%1.%2.%3."/>
      <w:lvlJc w:val="left"/>
      <w:pPr>
        <w:ind w:left="720" w:hanging="720"/>
      </w:pPr>
    </w:lvl>
    <w:lvl w:ilvl="3">
      <w:start w:val="1"/>
      <w:pStyle w:val="Heading4"/>
      <w:numFmt w:val="decimal"/>
      <w:lvlText w:val="%1.%2.%3.%4.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color w:val="5B9BD5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color w:val="5B9BD5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sz w:val="18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c5758a"/>
    <w:pPr>
      <w:keepNext/>
      <w:keepLines/>
      <w:numPr>
        <w:ilvl w:val="0"/>
        <w:numId w:val="1"/>
      </w:numPr>
      <w:spacing w:lineRule="auto" w:line="276" w:before="480" w:after="240"/>
      <w:outlineLvl w:val="0"/>
      <w:outlineLvl w:val="0"/>
    </w:pPr>
    <w:rPr>
      <w:rFonts w:ascii="Arial Black" w:hAnsi="Arial Black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c5758a"/>
    <w:pPr>
      <w:keepNext/>
      <w:keepLines/>
      <w:numPr>
        <w:ilvl w:val="1"/>
        <w:numId w:val="1"/>
      </w:numPr>
      <w:spacing w:lineRule="auto" w:line="276" w:before="200" w:after="240"/>
      <w:outlineLvl w:val="1"/>
      <w:outlineLvl w:val="1"/>
    </w:pPr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c5758a"/>
    <w:pPr>
      <w:keepNext/>
      <w:keepLines/>
      <w:numPr>
        <w:ilvl w:val="2"/>
        <w:numId w:val="1"/>
      </w:numPr>
      <w:spacing w:lineRule="auto" w:line="276" w:before="200" w:after="0"/>
      <w:outlineLvl w:val="2"/>
      <w:outlineLvl w:val="2"/>
    </w:pPr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2"/>
      <w:szCs w:val="22"/>
      <w:lang w:val="pt-BR" w:eastAsia="en-US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c5758a"/>
    <w:pPr>
      <w:keepNext/>
      <w:keepLines/>
      <w:numPr>
        <w:ilvl w:val="3"/>
        <w:numId w:val="1"/>
      </w:numPr>
      <w:spacing w:lineRule="auto" w:line="276" w:before="200" w:after="0"/>
      <w:outlineLvl w:val="3"/>
      <w:outlineLvl w:val="3"/>
    </w:pPr>
    <w:rPr>
      <w:rFonts w:ascii="Arial Black" w:hAnsi="Arial Black" w:eastAsia="" w:cs="" w:asciiTheme="majorHAnsi" w:cstheme="majorBidi" w:eastAsiaTheme="majorEastAsia" w:hAnsiTheme="majorHAnsi"/>
      <w:b/>
      <w:bCs/>
      <w:i/>
      <w:iCs/>
      <w:color w:val="5B9BD5" w:themeColor="accent1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sz w:val="38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b/>
      <w:bCs/>
      <w:color w:val="5B9BD5" w:themeColor="accent1"/>
      <w:sz w:val="24"/>
    </w:rPr>
  </w:style>
  <w:style w:type="character" w:styleId="Cardettulo1" w:customStyle="1">
    <w:name w:val="Car de título 1"/>
    <w:basedOn w:val="DefaultParagraphFont"/>
    <w:link w:val="ttulo10"/>
    <w:uiPriority w:val="9"/>
    <w:qFormat/>
    <w:rPr>
      <w:b/>
      <w:bCs/>
      <w:caps/>
      <w:color w:val="1F4E79" w:themeColor="accent1" w:themeShade="80"/>
      <w:sz w:val="2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Cardettulo2" w:customStyle="1">
    <w:name w:val="Car de título 2"/>
    <w:basedOn w:val="DefaultParagraphFont"/>
    <w:link w:val="ttulo20"/>
    <w:uiPriority w:val="9"/>
    <w:qFormat/>
    <w:rPr>
      <w:b/>
      <w:bCs/>
      <w:color w:val="5B9BD5" w:themeColor="accent1"/>
      <w:sz w:val="24"/>
    </w:rPr>
  </w:style>
  <w:style w:type="character" w:styleId="Cardecabealho" w:customStyle="1">
    <w:name w:val="Car de cabeçalho"/>
    <w:basedOn w:val="DefaultParagraphFont"/>
    <w:link w:val="cabealho"/>
    <w:uiPriority w:val="99"/>
    <w:qFormat/>
    <w:rPr/>
  </w:style>
  <w:style w:type="character" w:styleId="Carderodap" w:customStyle="1">
    <w:name w:val="Car de rodapé"/>
    <w:basedOn w:val="DefaultParagraphFont"/>
    <w:link w:val="rodap"/>
    <w:uiPriority w:val="99"/>
    <w:qFormat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Cardetextodorodap" w:customStyle="1">
    <w:name w:val="Car de texto do rodapé"/>
    <w:basedOn w:val="DefaultParagraphFont"/>
    <w:link w:val="textodorodap"/>
    <w:uiPriority w:val="12"/>
    <w:qFormat/>
    <w:rPr>
      <w:i/>
      <w:iCs/>
      <w:sz w:val="14"/>
    </w:rPr>
  </w:style>
  <w:style w:type="character" w:styleId="AssinaturaChar" w:customStyle="1">
    <w:name w:val="Assinatura Char"/>
    <w:basedOn w:val="DefaultParagraphFont"/>
    <w:link w:val="Assinatura"/>
    <w:uiPriority w:val="12"/>
    <w:qFormat/>
    <w:rPr/>
  </w:style>
  <w:style w:type="character" w:styleId="CabealhoChar" w:customStyle="1">
    <w:name w:val="Cabeçalho Char"/>
    <w:basedOn w:val="DefaultParagraphFont"/>
    <w:link w:val="Cabealho0"/>
    <w:uiPriority w:val="99"/>
    <w:qFormat/>
    <w:rsid w:val="004c0fff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c0fff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  <w:lang w:eastAsia="en-US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6"/>
      <w:szCs w:val="26"/>
      <w:lang w:eastAsia="en-US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color w:val="5B9BD5" w:themeColor="accent1"/>
      <w:sz w:val="22"/>
      <w:szCs w:val="22"/>
      <w:lang w:val="pt-BR" w:eastAsia="en-US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c5758a"/>
    <w:rPr>
      <w:rFonts w:ascii="Arial Black" w:hAnsi="Arial Black" w:eastAsia="" w:cs="" w:asciiTheme="majorHAnsi" w:cstheme="majorBidi" w:eastAsiaTheme="majorEastAsia" w:hAnsiTheme="majorHAnsi"/>
      <w:b/>
      <w:bCs/>
      <w:i/>
      <w:iCs/>
      <w:color w:val="5B9BD5" w:themeColor="accent1"/>
      <w:sz w:val="22"/>
      <w:szCs w:val="22"/>
      <w:lang w:eastAsia="en-U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96a89"/>
    <w:rPr>
      <w:rFonts w:ascii="Segoe UI" w:hAnsi="Segoe UI" w:cs="Segoe UI"/>
      <w:szCs w:val="18"/>
    </w:rPr>
  </w:style>
  <w:style w:type="character" w:styleId="Appleconvertedspace" w:customStyle="1">
    <w:name w:val="apple-converted-space"/>
    <w:basedOn w:val="DefaultParagraphFont"/>
    <w:qFormat/>
    <w:rsid w:val="00201fe5"/>
    <w:rPr/>
  </w:style>
  <w:style w:type="character" w:styleId="InternetLink">
    <w:name w:val="Internet Link"/>
    <w:basedOn w:val="DefaultParagraphFont"/>
    <w:uiPriority w:val="99"/>
    <w:unhideWhenUsed/>
    <w:rsid w:val="003b4aeb"/>
    <w:rPr>
      <w:color w:val="40ACD1" w:themeColor="hyperlink"/>
      <w:u w:val="single"/>
    </w:rPr>
  </w:style>
  <w:style w:type="character" w:styleId="ListLabel1">
    <w:name w:val="ListLabel 1"/>
    <w:qFormat/>
    <w:rPr>
      <w:color w:val="5B9BD5"/>
    </w:rPr>
  </w:style>
  <w:style w:type="character" w:styleId="ListLabel2">
    <w:name w:val="ListLabel 2"/>
    <w:qFormat/>
    <w:rPr>
      <w:color w:val="5B9BD5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5B9BD5"/>
    </w:rPr>
  </w:style>
  <w:style w:type="character" w:styleId="ListLabel17">
    <w:name w:val="ListLabel 17"/>
    <w:qFormat/>
    <w:rPr>
      <w:color w:val="5B9BD5"/>
    </w:rPr>
  </w:style>
  <w:style w:type="character" w:styleId="ListLabel18">
    <w:name w:val="ListLabel 18"/>
    <w:qFormat/>
    <w:rPr>
      <w:rFonts w:eastAsia="Arial"/>
      <w:sz w:val="22"/>
    </w:rPr>
  </w:style>
  <w:style w:type="character" w:styleId="ListLabel19">
    <w:name w:val="ListLabel 19"/>
    <w:qFormat/>
    <w:rPr>
      <w:rFonts w:cs="Courier New"/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 1"/>
    <w:basedOn w:val="Normal"/>
    <w:next w:val="Normal"/>
    <w:link w:val="Cardettulo1"/>
    <w:uiPriority w:val="9"/>
    <w:qFormat/>
    <w:pPr>
      <w:keepNext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Ttulo2" w:customStyle="1">
    <w:name w:val="título 2"/>
    <w:basedOn w:val="Normal"/>
    <w:next w:val="Normal"/>
    <w:link w:val="Cardettulo2"/>
    <w:uiPriority w:val="9"/>
    <w:unhideWhenUsed/>
    <w:qFormat/>
    <w:pPr>
      <w:keepNext/>
      <w:keepLines/>
      <w:spacing w:lineRule="auto" w:line="240" w:before="360" w:after="120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tuloChar"/>
    <w:uiPriority w:val="10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sz w:val="38"/>
    </w:rPr>
  </w:style>
  <w:style w:type="paragraph" w:styleId="Subtitle">
    <w:name w:val="Subtitle"/>
    <w:basedOn w:val="Normal"/>
    <w:next w:val="Normal"/>
    <w:link w:val="SubttuloChar"/>
    <w:uiPriority w:val="11"/>
    <w:qFormat/>
    <w:pPr>
      <w:pBdr>
        <w:left w:val="double" w:sz="18" w:space="4" w:color="1F4E79"/>
      </w:pBdr>
      <w:spacing w:lineRule="exact" w:line="280" w:before="80" w:after="0"/>
    </w:pPr>
    <w:rPr>
      <w:b/>
      <w:bCs/>
      <w:color w:val="5B9BD5" w:themeColor="accent1"/>
      <w:sz w:val="24"/>
    </w:rPr>
  </w:style>
  <w:style w:type="paragraph" w:styleId="Textodedica" w:customStyle="1">
    <w:name w:val="Texto de dica"/>
    <w:basedOn w:val="Normal"/>
    <w:uiPriority w:val="99"/>
    <w:qFormat/>
    <w:pPr>
      <w:spacing w:lineRule="auto" w:line="264" w:before="0" w:after="160"/>
      <w:ind w:right="576" w:hanging="0"/>
    </w:pPr>
    <w:rPr>
      <w:i/>
      <w:iCs/>
      <w:color w:val="7F7F7F" w:themeColor="text1" w:themeTint="80"/>
      <w:sz w:val="16"/>
    </w:rPr>
  </w:style>
  <w:style w:type="paragraph" w:styleId="Semespaamento" w:customStyle="1">
    <w:name w:val="Sem espaçamento"/>
    <w:uiPriority w:val="36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sz w:val="18"/>
      <w:szCs w:val="20"/>
      <w:lang w:val="en-US" w:eastAsia="ja-JP" w:bidi="ar-SA"/>
    </w:rPr>
  </w:style>
  <w:style w:type="paragraph" w:styleId="Listacommarcadores" w:customStyle="1">
    <w:name w:val="Lista com marcadores"/>
    <w:basedOn w:val="Normal"/>
    <w:uiPriority w:val="1"/>
    <w:unhideWhenUsed/>
    <w:qFormat/>
    <w:pPr>
      <w:spacing w:before="0" w:after="60"/>
    </w:pPr>
    <w:rPr/>
  </w:style>
  <w:style w:type="paragraph" w:styleId="Cabealho" w:customStyle="1">
    <w:name w:val="cabeçalho"/>
    <w:basedOn w:val="Normal"/>
    <w:link w:val="Cardecabealho"/>
    <w:uiPriority w:val="99"/>
    <w:unhideWhenUsed/>
    <w:qFormat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 w:customStyle="1">
    <w:name w:val="rodapé"/>
    <w:basedOn w:val="Normal"/>
    <w:link w:val="Carderodap"/>
    <w:uiPriority w:val="99"/>
    <w:unhideWhenUsed/>
    <w:qFormat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Textodorodap" w:customStyle="1">
    <w:name w:val="texto do rodapé"/>
    <w:basedOn w:val="Normal"/>
    <w:link w:val="Cardetextodorodap"/>
    <w:uiPriority w:val="12"/>
    <w:unhideWhenUsed/>
    <w:qFormat/>
    <w:pPr>
      <w:spacing w:lineRule="auto" w:line="240" w:before="140" w:after="0"/>
    </w:pPr>
    <w:rPr>
      <w:i/>
      <w:iCs/>
      <w:sz w:val="14"/>
    </w:rPr>
  </w:style>
  <w:style w:type="paragraph" w:styleId="Decimaldotextodatabela" w:customStyle="1">
    <w:name w:val="Decimal do texto da tabela"/>
    <w:basedOn w:val="Normal"/>
    <w:uiPriority w:val="12"/>
    <w:qFormat/>
    <w:pPr>
      <w:tabs>
        <w:tab w:val="decimal" w:pos="936" w:leader="none"/>
      </w:tabs>
      <w:spacing w:lineRule="auto" w:line="240" w:before="120" w:after="120"/>
    </w:pPr>
    <w:rPr/>
  </w:style>
  <w:style w:type="paragraph" w:styleId="Signature">
    <w:name w:val="Signature"/>
    <w:basedOn w:val="Normal"/>
    <w:link w:val="AssinaturaChar"/>
    <w:uiPriority w:val="12"/>
    <w:unhideWhenUsed/>
    <w:qFormat/>
    <w:pPr>
      <w:spacing w:lineRule="auto" w:line="240" w:before="960" w:after="0"/>
    </w:pPr>
    <w:rPr/>
  </w:style>
  <w:style w:type="paragraph" w:styleId="Header">
    <w:name w:val="Header"/>
    <w:basedOn w:val="Normal"/>
    <w:link w:val="CabealhoChar"/>
    <w:uiPriority w:val="99"/>
    <w:unhideWhenUsed/>
    <w:rsid w:val="004c0ff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c0ff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unhideWhenUsed/>
    <w:qFormat/>
    <w:rsid w:val="008b7c7d"/>
    <w:pPr>
      <w:spacing w:before="0" w:after="18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96a89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Default" w:customStyle="1">
    <w:name w:val="Default"/>
    <w:qFormat/>
    <w:rsid w:val="004c6b50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Arial"/>
      <w:color w:val="000000"/>
      <w:sz w:val="24"/>
      <w:szCs w:val="24"/>
      <w:lang w:val="pt-BR" w:eastAsia="ja-JP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b4aeb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3b4ae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b4aeb"/>
    <w:pPr>
      <w:spacing w:before="0" w:after="100"/>
      <w:ind w:left="18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3b4aeb"/>
    <w:pPr>
      <w:spacing w:before="0" w:after="100"/>
      <w:ind w:left="3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EBFE4C1904A70965A47649112D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8BE9E-F13C-4693-8A80-08D81F909A3A}"/>
      </w:docPartPr>
      <w:docPartBody>
        <w:p w:rsidR="001E5DBA" w:rsidRDefault="003925F9">
          <w:pPr>
            <w:pStyle w:val="BDBEBFE4C1904A70965A47649112DF6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E3"/>
    <w:rsid w:val="001E5DBA"/>
    <w:rsid w:val="003416F7"/>
    <w:rsid w:val="003925F9"/>
    <w:rsid w:val="005F7B9A"/>
    <w:rsid w:val="006B0A5E"/>
    <w:rsid w:val="00833917"/>
    <w:rsid w:val="00A31D46"/>
    <w:rsid w:val="00B255E4"/>
    <w:rsid w:val="00B470B9"/>
    <w:rsid w:val="00C254A2"/>
    <w:rsid w:val="00C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BEBFE4C1904A70965A47649112DF6A">
    <w:name w:val="BDBEBFE4C1904A70965A47649112DF6A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BF37BCD9AC7A40D5B1073B0F32AFA7C5">
    <w:name w:val="BF37BCD9AC7A40D5B1073B0F32AFA7C5"/>
  </w:style>
  <w:style w:type="paragraph" w:customStyle="1" w:styleId="57E30F16732A419AA0C0205006F20008">
    <w:name w:val="57E30F16732A419AA0C0205006F20008"/>
  </w:style>
  <w:style w:type="paragraph" w:customStyle="1" w:styleId="6345FC9A1EB049EE92F762F099DCCD2F">
    <w:name w:val="6345FC9A1EB049EE92F762F099DCCD2F"/>
  </w:style>
  <w:style w:type="paragraph" w:customStyle="1" w:styleId="0F842C4AC2FB4F87A39005C0E8567A18">
    <w:name w:val="0F842C4AC2FB4F87A39005C0E8567A18"/>
    <w:rsid w:val="00CA0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9A44665-2EEC-4223-8EAB-D02EBA0EE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1117</TotalTime>
  <Application>LibreOffice/5.1.5.2$Linux_X86_64 LibreOffice_project/10m0$Build-2</Application>
  <Pages>10</Pages>
  <Words>1527</Words>
  <Characters>7836</Characters>
  <CharactersWithSpaces>9175</CharactersWithSpaces>
  <Paragraphs>162</Paragraphs>
  <Company>DS_CLOUD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2016-10-25T18:53:00Z</dcterms:created>
  <dc:creator>CATIA MICHELE HOFFMANN OSTER FARABOTE</dc:creator>
  <dc:description/>
  <dc:language>pt-BR</dc:language>
  <cp:lastModifiedBy/>
  <cp:lastPrinted>2016-08-19T12:06:00Z</cp:lastPrinted>
  <dcterms:modified xsi:type="dcterms:W3CDTF">2016-10-27T11:53:23Z</dcterms:modified>
  <cp:revision>6</cp:revision>
  <dc:subject/>
  <dc:title>Confidencial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DS_CLOUD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TC029118969991</vt:lpwstr>
  </property>
</Properties>
</file>